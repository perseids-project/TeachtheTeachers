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D7824" w14:textId="18467DB6" w:rsidR="0027252F" w:rsidRPr="00815C91" w:rsidRDefault="009541BC" w:rsidP="009541BC">
      <w:pPr>
        <w:rPr>
          <w:rFonts w:ascii="Times New Roman" w:hAnsi="Times New Roman" w:cs="Times New Roman"/>
          <w:b/>
        </w:rPr>
      </w:pPr>
      <w:r w:rsidRPr="00815C91">
        <w:rPr>
          <w:rFonts w:ascii="Times New Roman" w:hAnsi="Times New Roman" w:cs="Times New Roman"/>
          <w:b/>
        </w:rPr>
        <w:t xml:space="preserve">I.  </w:t>
      </w:r>
      <w:r w:rsidR="0027252F" w:rsidRPr="00815C91">
        <w:rPr>
          <w:rFonts w:ascii="Times New Roman" w:hAnsi="Times New Roman" w:cs="Times New Roman"/>
          <w:b/>
        </w:rPr>
        <w:t>TAG-SET INSTRUCTIONS</w:t>
      </w:r>
    </w:p>
    <w:p w14:paraId="423CEEA7" w14:textId="3C01487B" w:rsidR="009541BC" w:rsidRDefault="0027252F" w:rsidP="009541BC">
      <w:pPr>
        <w:rPr>
          <w:rFonts w:ascii="Times New Roman" w:hAnsi="Times New Roman" w:cs="Times New Roman"/>
        </w:rPr>
      </w:pPr>
      <w:r>
        <w:rPr>
          <w:rFonts w:ascii="Times New Roman" w:hAnsi="Times New Roman" w:cs="Times New Roman"/>
        </w:rPr>
        <w:t xml:space="preserve">A.  </w:t>
      </w:r>
      <w:r w:rsidR="009541BC" w:rsidRPr="009541BC">
        <w:rPr>
          <w:rFonts w:ascii="Times New Roman" w:hAnsi="Times New Roman" w:cs="Times New Roman"/>
          <w:u w:val="single"/>
        </w:rPr>
        <w:t>Substantives</w:t>
      </w:r>
      <w:r w:rsidR="009541BC">
        <w:rPr>
          <w:rFonts w:ascii="Times New Roman" w:hAnsi="Times New Roman" w:cs="Times New Roman"/>
        </w:rPr>
        <w:t xml:space="preserve"> (nouns, pronouns, and adjectives functioning as nouns) are labeled with the appropriate tag for their particular case usage: e.g. an accusative adjective functioning as a </w:t>
      </w:r>
      <w:r w:rsidR="009541BC" w:rsidRPr="009541BC">
        <w:rPr>
          <w:rFonts w:ascii="Times New Roman" w:hAnsi="Times New Roman" w:cs="Times New Roman"/>
          <w:i/>
        </w:rPr>
        <w:t>Direct Object</w:t>
      </w:r>
      <w:r w:rsidR="009541BC">
        <w:rPr>
          <w:rFonts w:ascii="Times New Roman" w:hAnsi="Times New Roman" w:cs="Times New Roman"/>
        </w:rPr>
        <w:t xml:space="preserve"> uses the </w:t>
      </w:r>
      <w:r w:rsidR="009541BC" w:rsidRPr="009541BC">
        <w:rPr>
          <w:rFonts w:ascii="Times New Roman" w:hAnsi="Times New Roman" w:cs="Times New Roman"/>
          <w:b/>
        </w:rPr>
        <w:t>A-DO</w:t>
      </w:r>
      <w:r w:rsidR="009541BC">
        <w:rPr>
          <w:rFonts w:ascii="Times New Roman" w:hAnsi="Times New Roman" w:cs="Times New Roman"/>
        </w:rPr>
        <w:t xml:space="preserve"> tag.</w:t>
      </w:r>
    </w:p>
    <w:p w14:paraId="369C48F2" w14:textId="77777777" w:rsidR="009541BC" w:rsidRDefault="009541BC" w:rsidP="009541BC">
      <w:pPr>
        <w:rPr>
          <w:rFonts w:ascii="Times New Roman" w:hAnsi="Times New Roman" w:cs="Times New Roman"/>
        </w:rPr>
      </w:pPr>
    </w:p>
    <w:p w14:paraId="24A7424F" w14:textId="788DBFAB" w:rsidR="009541BC" w:rsidRPr="00F942C2" w:rsidRDefault="009541BC" w:rsidP="009541BC">
      <w:pPr>
        <w:ind w:left="360"/>
        <w:rPr>
          <w:rFonts w:ascii="Times New Roman" w:hAnsi="Times New Roman" w:cs="Times New Roman"/>
        </w:rPr>
      </w:pPr>
      <w:r w:rsidRPr="00F942C2">
        <w:rPr>
          <w:rFonts w:ascii="Times New Roman" w:hAnsi="Times New Roman" w:cs="Times New Roman"/>
          <w:u w:val="single"/>
        </w:rPr>
        <w:t>Adjectives that modify other words</w:t>
      </w:r>
      <w:r w:rsidRPr="00F942C2">
        <w:rPr>
          <w:rFonts w:ascii="Times New Roman" w:hAnsi="Times New Roman" w:cs="Times New Roman"/>
        </w:rPr>
        <w:t xml:space="preserve"> – use the </w:t>
      </w:r>
      <w:r w:rsidRPr="00F942C2">
        <w:rPr>
          <w:rFonts w:ascii="Times New Roman" w:hAnsi="Times New Roman" w:cs="Times New Roman"/>
          <w:b/>
        </w:rPr>
        <w:t>ATR</w:t>
      </w:r>
      <w:r w:rsidRPr="00F942C2">
        <w:rPr>
          <w:rFonts w:ascii="Times New Roman" w:hAnsi="Times New Roman" w:cs="Times New Roman"/>
        </w:rPr>
        <w:t xml:space="preserve"> (attribute) tag in the </w:t>
      </w:r>
      <w:r w:rsidR="000E6552">
        <w:rPr>
          <w:rFonts w:ascii="Times New Roman" w:hAnsi="Times New Roman" w:cs="Times New Roman"/>
        </w:rPr>
        <w:t>“</w:t>
      </w:r>
      <w:r w:rsidRPr="00F942C2">
        <w:rPr>
          <w:rFonts w:ascii="Times New Roman" w:hAnsi="Times New Roman" w:cs="Times New Roman"/>
        </w:rPr>
        <w:t>BASIC</w:t>
      </w:r>
      <w:r w:rsidR="000E6552">
        <w:rPr>
          <w:rFonts w:ascii="Times New Roman" w:hAnsi="Times New Roman" w:cs="Times New Roman"/>
        </w:rPr>
        <w:t>”</w:t>
      </w:r>
      <w:r w:rsidRPr="00F942C2">
        <w:rPr>
          <w:rFonts w:ascii="Times New Roman" w:hAnsi="Times New Roman" w:cs="Times New Roman"/>
        </w:rPr>
        <w:t xml:space="preserve"> pull-down menu.  The adjective is just agreeing with its head; it is not the </w:t>
      </w:r>
      <w:r w:rsidR="00602751" w:rsidRPr="00602751">
        <w:rPr>
          <w:rFonts w:ascii="Times New Roman" w:hAnsi="Times New Roman" w:cs="Times New Roman"/>
          <w:i/>
        </w:rPr>
        <w:t>Direct Object</w:t>
      </w:r>
      <w:r w:rsidRPr="00F942C2">
        <w:rPr>
          <w:rFonts w:ascii="Times New Roman" w:hAnsi="Times New Roman" w:cs="Times New Roman"/>
        </w:rPr>
        <w:t>, for example.</w:t>
      </w:r>
      <w:r w:rsidR="00602751">
        <w:rPr>
          <w:rStyle w:val="FootnoteReference"/>
          <w:rFonts w:ascii="Times New Roman" w:hAnsi="Times New Roman" w:cs="Times New Roman"/>
        </w:rPr>
        <w:footnoteReference w:id="1"/>
      </w:r>
    </w:p>
    <w:p w14:paraId="3FA794BC" w14:textId="77777777" w:rsidR="009541BC" w:rsidRPr="00F942C2" w:rsidRDefault="009541BC" w:rsidP="009541BC">
      <w:pPr>
        <w:ind w:left="360"/>
        <w:rPr>
          <w:rFonts w:ascii="Times New Roman" w:hAnsi="Times New Roman" w:cs="Times New Roman"/>
        </w:rPr>
      </w:pPr>
    </w:p>
    <w:p w14:paraId="59AE354A" w14:textId="52E1F398" w:rsidR="009541BC" w:rsidRDefault="0027252F" w:rsidP="009541BC">
      <w:pPr>
        <w:rPr>
          <w:rFonts w:ascii="Times New Roman" w:hAnsi="Times New Roman" w:cs="Times New Roman"/>
        </w:rPr>
      </w:pPr>
      <w:r>
        <w:rPr>
          <w:rFonts w:ascii="Times New Roman" w:hAnsi="Times New Roman" w:cs="Times New Roman"/>
        </w:rPr>
        <w:t>B</w:t>
      </w:r>
      <w:r w:rsidR="009541BC">
        <w:rPr>
          <w:rFonts w:ascii="Times New Roman" w:hAnsi="Times New Roman" w:cs="Times New Roman"/>
        </w:rPr>
        <w:t xml:space="preserve">.  </w:t>
      </w:r>
      <w:r w:rsidR="009541BC">
        <w:rPr>
          <w:rFonts w:ascii="Times New Roman" w:hAnsi="Times New Roman" w:cs="Times New Roman"/>
          <w:u w:val="single"/>
        </w:rPr>
        <w:t>Clauses</w:t>
      </w:r>
      <w:r w:rsidR="009541BC">
        <w:rPr>
          <w:rFonts w:ascii="Times New Roman" w:hAnsi="Times New Roman" w:cs="Times New Roman"/>
        </w:rPr>
        <w:t xml:space="preserve"> (nominal, adjectival, and adverbial clauses) are labeled on the highest verbal form in the clause</w:t>
      </w:r>
      <w:r w:rsidR="00EB262E">
        <w:rPr>
          <w:rStyle w:val="FootnoteReference"/>
          <w:rFonts w:ascii="Times New Roman" w:hAnsi="Times New Roman" w:cs="Times New Roman"/>
        </w:rPr>
        <w:footnoteReference w:id="2"/>
      </w:r>
      <w:r w:rsidR="009541BC">
        <w:rPr>
          <w:rFonts w:ascii="Times New Roman" w:hAnsi="Times New Roman" w:cs="Times New Roman"/>
        </w:rPr>
        <w:t xml:space="preserve"> with the appropriate tag for their particular clause usage: e.g. an </w:t>
      </w:r>
      <w:r w:rsidR="009541BC" w:rsidRPr="009541BC">
        <w:rPr>
          <w:rFonts w:ascii="Times New Roman" w:hAnsi="Times New Roman" w:cs="Times New Roman"/>
          <w:i/>
        </w:rPr>
        <w:t xml:space="preserve">Indirect </w:t>
      </w:r>
      <w:r w:rsidR="009541BC">
        <w:rPr>
          <w:rFonts w:ascii="Times New Roman" w:hAnsi="Times New Roman" w:cs="Times New Roman"/>
          <w:i/>
        </w:rPr>
        <w:t>Statement</w:t>
      </w:r>
      <w:r w:rsidR="009541BC">
        <w:rPr>
          <w:rFonts w:ascii="Times New Roman" w:hAnsi="Times New Roman" w:cs="Times New Roman"/>
        </w:rPr>
        <w:t xml:space="preserve"> functioning as an</w:t>
      </w:r>
      <w:r w:rsidR="009541BC" w:rsidRPr="009541BC">
        <w:rPr>
          <w:rFonts w:ascii="Times New Roman" w:hAnsi="Times New Roman" w:cs="Times New Roman"/>
          <w:i/>
        </w:rPr>
        <w:t xml:space="preserve"> Object</w:t>
      </w:r>
      <w:r w:rsidR="009541BC">
        <w:rPr>
          <w:rFonts w:ascii="Times New Roman" w:hAnsi="Times New Roman" w:cs="Times New Roman"/>
        </w:rPr>
        <w:t xml:space="preserve"> uses the </w:t>
      </w:r>
      <w:r w:rsidR="009541BC">
        <w:rPr>
          <w:rFonts w:ascii="Times New Roman" w:hAnsi="Times New Roman" w:cs="Times New Roman"/>
          <w:b/>
        </w:rPr>
        <w:t>NOM-INDSTAT</w:t>
      </w:r>
      <w:r w:rsidR="009541BC">
        <w:rPr>
          <w:rFonts w:ascii="Times New Roman" w:hAnsi="Times New Roman" w:cs="Times New Roman"/>
        </w:rPr>
        <w:t xml:space="preserve"> tag</w:t>
      </w:r>
      <w:r w:rsidR="000B6CC8">
        <w:rPr>
          <w:rFonts w:ascii="Times New Roman" w:hAnsi="Times New Roman" w:cs="Times New Roman"/>
        </w:rPr>
        <w:t xml:space="preserve"> </w:t>
      </w:r>
      <w:r w:rsidR="009541BC">
        <w:rPr>
          <w:rFonts w:ascii="Times New Roman" w:hAnsi="Times New Roman" w:cs="Times New Roman"/>
        </w:rPr>
        <w:t xml:space="preserve">with the </w:t>
      </w:r>
      <w:r w:rsidR="009541BC" w:rsidRPr="009541BC">
        <w:rPr>
          <w:rFonts w:ascii="Times New Roman" w:hAnsi="Times New Roman" w:cs="Times New Roman"/>
          <w:b/>
        </w:rPr>
        <w:t>OBJ</w:t>
      </w:r>
      <w:r w:rsidR="009541BC">
        <w:rPr>
          <w:rFonts w:ascii="Times New Roman" w:hAnsi="Times New Roman" w:cs="Times New Roman"/>
        </w:rPr>
        <w:t xml:space="preserve"> modifier in the second </w:t>
      </w:r>
      <w:r w:rsidR="00A1546B">
        <w:rPr>
          <w:rFonts w:ascii="Times New Roman" w:hAnsi="Times New Roman" w:cs="Times New Roman"/>
        </w:rPr>
        <w:t xml:space="preserve">(right hand) </w:t>
      </w:r>
      <w:r w:rsidR="009541BC">
        <w:rPr>
          <w:rFonts w:ascii="Times New Roman" w:hAnsi="Times New Roman" w:cs="Times New Roman"/>
        </w:rPr>
        <w:t>pull-down menu.</w:t>
      </w:r>
    </w:p>
    <w:p w14:paraId="1B01C771" w14:textId="77777777" w:rsidR="009541BC" w:rsidRDefault="009541BC" w:rsidP="009541BC">
      <w:pPr>
        <w:rPr>
          <w:rFonts w:ascii="Times New Roman" w:hAnsi="Times New Roman" w:cs="Times New Roman"/>
        </w:rPr>
      </w:pPr>
    </w:p>
    <w:p w14:paraId="0E2F1F57" w14:textId="65C62099" w:rsidR="00691751" w:rsidRPr="00F942C2" w:rsidRDefault="00691751" w:rsidP="00691751">
      <w:pPr>
        <w:ind w:left="360"/>
        <w:rPr>
          <w:rFonts w:ascii="Times New Roman" w:hAnsi="Times New Roman" w:cs="Times New Roman"/>
        </w:rPr>
      </w:pPr>
      <w:r>
        <w:rPr>
          <w:rFonts w:ascii="Times New Roman" w:hAnsi="Times New Roman" w:cs="Times New Roman"/>
          <w:u w:val="single"/>
        </w:rPr>
        <w:t>Subordinating Conjunctions</w:t>
      </w:r>
      <w:r>
        <w:rPr>
          <w:rFonts w:ascii="Times New Roman" w:hAnsi="Times New Roman" w:cs="Times New Roman"/>
        </w:rPr>
        <w:t xml:space="preserve"> – use </w:t>
      </w:r>
      <w:r w:rsidRPr="00F942C2">
        <w:rPr>
          <w:rFonts w:ascii="Times New Roman" w:hAnsi="Times New Roman" w:cs="Times New Roman"/>
        </w:rPr>
        <w:t xml:space="preserve">the </w:t>
      </w:r>
      <w:proofErr w:type="spellStart"/>
      <w:r>
        <w:rPr>
          <w:rFonts w:ascii="Times New Roman" w:hAnsi="Times New Roman" w:cs="Times New Roman"/>
          <w:b/>
        </w:rPr>
        <w:t>AuxC</w:t>
      </w:r>
      <w:proofErr w:type="spellEnd"/>
      <w:r w:rsidRPr="00F942C2">
        <w:rPr>
          <w:rFonts w:ascii="Times New Roman" w:hAnsi="Times New Roman" w:cs="Times New Roman"/>
        </w:rPr>
        <w:t xml:space="preserve"> (</w:t>
      </w:r>
      <w:r>
        <w:rPr>
          <w:rFonts w:ascii="Times New Roman" w:hAnsi="Times New Roman" w:cs="Times New Roman"/>
        </w:rPr>
        <w:t>subordinator</w:t>
      </w:r>
      <w:r w:rsidRPr="00F942C2">
        <w:rPr>
          <w:rFonts w:ascii="Times New Roman" w:hAnsi="Times New Roman" w:cs="Times New Roman"/>
        </w:rPr>
        <w:t xml:space="preserve">) tag in the </w:t>
      </w:r>
      <w:r w:rsidR="000E6552">
        <w:rPr>
          <w:rFonts w:ascii="Times New Roman" w:hAnsi="Times New Roman" w:cs="Times New Roman"/>
        </w:rPr>
        <w:t>“</w:t>
      </w:r>
      <w:r w:rsidRPr="00F942C2">
        <w:rPr>
          <w:rFonts w:ascii="Times New Roman" w:hAnsi="Times New Roman" w:cs="Times New Roman"/>
        </w:rPr>
        <w:t>BASIC</w:t>
      </w:r>
      <w:r w:rsidR="000E6552">
        <w:rPr>
          <w:rFonts w:ascii="Times New Roman" w:hAnsi="Times New Roman" w:cs="Times New Roman"/>
        </w:rPr>
        <w:t>”</w:t>
      </w:r>
      <w:r w:rsidRPr="00F942C2">
        <w:rPr>
          <w:rFonts w:ascii="Times New Roman" w:hAnsi="Times New Roman" w:cs="Times New Roman"/>
        </w:rPr>
        <w:t xml:space="preserve"> pull-down menu</w:t>
      </w:r>
      <w:r>
        <w:rPr>
          <w:rFonts w:ascii="Times New Roman" w:hAnsi="Times New Roman" w:cs="Times New Roman"/>
        </w:rPr>
        <w:t>: e.g. “</w:t>
      </w:r>
      <w:proofErr w:type="spellStart"/>
      <w:r>
        <w:rPr>
          <w:rFonts w:ascii="Times New Roman" w:hAnsi="Times New Roman" w:cs="Times New Roman"/>
        </w:rPr>
        <w:t>ut</w:t>
      </w:r>
      <w:proofErr w:type="spellEnd"/>
      <w:r>
        <w:rPr>
          <w:rFonts w:ascii="Times New Roman" w:hAnsi="Times New Roman" w:cs="Times New Roman"/>
        </w:rPr>
        <w:t>”, “cum”, or “quod”</w:t>
      </w:r>
      <w:r w:rsidRPr="00F942C2">
        <w:rPr>
          <w:rFonts w:ascii="Times New Roman" w:hAnsi="Times New Roman" w:cs="Times New Roman"/>
        </w:rPr>
        <w:t xml:space="preserve">.  </w:t>
      </w:r>
      <w:r>
        <w:rPr>
          <w:rFonts w:ascii="Times New Roman" w:hAnsi="Times New Roman" w:cs="Times New Roman"/>
        </w:rPr>
        <w:t xml:space="preserve">Note that some words can be used as prepositions </w:t>
      </w:r>
      <w:r w:rsidR="00285C33">
        <w:rPr>
          <w:rFonts w:ascii="Times New Roman" w:hAnsi="Times New Roman" w:cs="Times New Roman"/>
        </w:rPr>
        <w:t>(</w:t>
      </w:r>
      <w:proofErr w:type="spellStart"/>
      <w:r w:rsidR="00285C33">
        <w:rPr>
          <w:rFonts w:ascii="Times New Roman" w:hAnsi="Times New Roman" w:cs="Times New Roman"/>
        </w:rPr>
        <w:t>AuxP</w:t>
      </w:r>
      <w:proofErr w:type="spellEnd"/>
      <w:r w:rsidR="00285C33">
        <w:rPr>
          <w:rFonts w:ascii="Times New Roman" w:hAnsi="Times New Roman" w:cs="Times New Roman"/>
        </w:rPr>
        <w:t xml:space="preserve">) </w:t>
      </w:r>
      <w:r>
        <w:rPr>
          <w:rFonts w:ascii="Times New Roman" w:hAnsi="Times New Roman" w:cs="Times New Roman"/>
        </w:rPr>
        <w:t>or as subordinators</w:t>
      </w:r>
      <w:r w:rsidR="00285C33">
        <w:rPr>
          <w:rFonts w:ascii="Times New Roman" w:hAnsi="Times New Roman" w:cs="Times New Roman"/>
        </w:rPr>
        <w:t xml:space="preserve"> (</w:t>
      </w:r>
      <w:proofErr w:type="spellStart"/>
      <w:r w:rsidR="00285C33">
        <w:rPr>
          <w:rFonts w:ascii="Times New Roman" w:hAnsi="Times New Roman" w:cs="Times New Roman"/>
        </w:rPr>
        <w:t>AuxC</w:t>
      </w:r>
      <w:proofErr w:type="spellEnd"/>
      <w:r w:rsidR="00285C33">
        <w:rPr>
          <w:rFonts w:ascii="Times New Roman" w:hAnsi="Times New Roman" w:cs="Times New Roman"/>
        </w:rPr>
        <w:t>)</w:t>
      </w:r>
      <w:r>
        <w:rPr>
          <w:rFonts w:ascii="Times New Roman" w:hAnsi="Times New Roman" w:cs="Times New Roman"/>
        </w:rPr>
        <w:t>: e.g. “cum”.</w:t>
      </w:r>
    </w:p>
    <w:p w14:paraId="0B3F3EFD" w14:textId="77777777" w:rsidR="009541BC" w:rsidRDefault="009541BC" w:rsidP="009541BC">
      <w:pPr>
        <w:rPr>
          <w:rFonts w:ascii="Times New Roman" w:hAnsi="Times New Roman" w:cs="Times New Roman"/>
        </w:rPr>
      </w:pPr>
    </w:p>
    <w:p w14:paraId="6A1D3918" w14:textId="414AEC07" w:rsidR="00524C34" w:rsidRDefault="0027252F" w:rsidP="009541BC">
      <w:pPr>
        <w:rPr>
          <w:rFonts w:ascii="Times New Roman" w:hAnsi="Times New Roman" w:cs="Times New Roman"/>
        </w:rPr>
      </w:pPr>
      <w:r>
        <w:rPr>
          <w:rFonts w:ascii="Times New Roman" w:hAnsi="Times New Roman" w:cs="Times New Roman"/>
        </w:rPr>
        <w:t>C</w:t>
      </w:r>
      <w:r w:rsidR="00524C34">
        <w:rPr>
          <w:rFonts w:ascii="Times New Roman" w:hAnsi="Times New Roman" w:cs="Times New Roman"/>
        </w:rPr>
        <w:t xml:space="preserve">.  </w:t>
      </w:r>
      <w:r w:rsidR="00524C34">
        <w:rPr>
          <w:rFonts w:ascii="Times New Roman" w:hAnsi="Times New Roman" w:cs="Times New Roman"/>
          <w:u w:val="single"/>
        </w:rPr>
        <w:t>Coordination</w:t>
      </w:r>
      <w:r w:rsidR="00524C34">
        <w:rPr>
          <w:rFonts w:ascii="Times New Roman" w:hAnsi="Times New Roman" w:cs="Times New Roman"/>
        </w:rPr>
        <w:t xml:space="preserve"> – coordinating conjunctions are labeled with the </w:t>
      </w:r>
      <w:r w:rsidR="00524C34" w:rsidRPr="00524C34">
        <w:rPr>
          <w:rFonts w:ascii="Times New Roman" w:hAnsi="Times New Roman" w:cs="Times New Roman"/>
          <w:b/>
        </w:rPr>
        <w:t>COORD</w:t>
      </w:r>
      <w:r w:rsidR="00524C34">
        <w:rPr>
          <w:rFonts w:ascii="Times New Roman" w:hAnsi="Times New Roman" w:cs="Times New Roman"/>
        </w:rPr>
        <w:t xml:space="preserve"> tag </w:t>
      </w:r>
      <w:r w:rsidR="00524C34" w:rsidRPr="00F942C2">
        <w:rPr>
          <w:rFonts w:ascii="Times New Roman" w:hAnsi="Times New Roman" w:cs="Times New Roman"/>
        </w:rPr>
        <w:t xml:space="preserve">in the </w:t>
      </w:r>
      <w:r w:rsidR="000E6552">
        <w:rPr>
          <w:rFonts w:ascii="Times New Roman" w:hAnsi="Times New Roman" w:cs="Times New Roman"/>
        </w:rPr>
        <w:t>“</w:t>
      </w:r>
      <w:r w:rsidR="00524C34" w:rsidRPr="00F942C2">
        <w:rPr>
          <w:rFonts w:ascii="Times New Roman" w:hAnsi="Times New Roman" w:cs="Times New Roman"/>
        </w:rPr>
        <w:t>BASIC</w:t>
      </w:r>
      <w:r w:rsidR="000E6552">
        <w:rPr>
          <w:rFonts w:ascii="Times New Roman" w:hAnsi="Times New Roman" w:cs="Times New Roman"/>
        </w:rPr>
        <w:t>”</w:t>
      </w:r>
      <w:r w:rsidR="00524C34" w:rsidRPr="00F942C2">
        <w:rPr>
          <w:rFonts w:ascii="Times New Roman" w:hAnsi="Times New Roman" w:cs="Times New Roman"/>
        </w:rPr>
        <w:t xml:space="preserve"> pull-down menu</w:t>
      </w:r>
      <w:r w:rsidR="00524C34">
        <w:rPr>
          <w:rFonts w:ascii="Times New Roman" w:hAnsi="Times New Roman" w:cs="Times New Roman"/>
        </w:rPr>
        <w:t xml:space="preserve">.  The elements that are so coordinated (linked under the coordinator) are labeled with the </w:t>
      </w:r>
      <w:r w:rsidR="00524C34" w:rsidRPr="00524C34">
        <w:rPr>
          <w:rFonts w:ascii="Times New Roman" w:hAnsi="Times New Roman" w:cs="Times New Roman"/>
          <w:b/>
        </w:rPr>
        <w:t>CO</w:t>
      </w:r>
      <w:r w:rsidR="00524C34">
        <w:rPr>
          <w:rFonts w:ascii="Times New Roman" w:hAnsi="Times New Roman" w:cs="Times New Roman"/>
        </w:rPr>
        <w:t xml:space="preserve"> tag in the second (right hand) pull-down</w:t>
      </w:r>
      <w:r w:rsidR="00A1546B">
        <w:rPr>
          <w:rFonts w:ascii="Times New Roman" w:hAnsi="Times New Roman" w:cs="Times New Roman"/>
        </w:rPr>
        <w:t xml:space="preserve"> menu</w:t>
      </w:r>
      <w:r w:rsidR="00524C34">
        <w:rPr>
          <w:rFonts w:ascii="Times New Roman" w:hAnsi="Times New Roman" w:cs="Times New Roman"/>
        </w:rPr>
        <w:t>, in addition to their own proper tag in the first (left hand) pull-down menu.</w:t>
      </w:r>
      <w:r w:rsidR="00D052FB">
        <w:rPr>
          <w:rFonts w:ascii="Times New Roman" w:hAnsi="Times New Roman" w:cs="Times New Roman"/>
        </w:rPr>
        <w:t xml:space="preserve">  (e.g. et, </w:t>
      </w:r>
      <w:proofErr w:type="spellStart"/>
      <w:r w:rsidR="00D052FB">
        <w:rPr>
          <w:rFonts w:ascii="Times New Roman" w:hAnsi="Times New Roman" w:cs="Times New Roman"/>
        </w:rPr>
        <w:t>atque</w:t>
      </w:r>
      <w:proofErr w:type="spellEnd"/>
      <w:r w:rsidR="00D052FB">
        <w:rPr>
          <w:rFonts w:ascii="Times New Roman" w:hAnsi="Times New Roman" w:cs="Times New Roman"/>
        </w:rPr>
        <w:t xml:space="preserve">, ac, at, </w:t>
      </w:r>
      <w:proofErr w:type="spellStart"/>
      <w:r w:rsidR="00D052FB">
        <w:rPr>
          <w:rFonts w:ascii="Times New Roman" w:hAnsi="Times New Roman" w:cs="Times New Roman"/>
        </w:rPr>
        <w:t>sed</w:t>
      </w:r>
      <w:proofErr w:type="spellEnd"/>
      <w:r w:rsidR="00D052FB">
        <w:rPr>
          <w:rFonts w:ascii="Times New Roman" w:hAnsi="Times New Roman" w:cs="Times New Roman"/>
        </w:rPr>
        <w:t xml:space="preserve">, </w:t>
      </w:r>
      <w:proofErr w:type="spellStart"/>
      <w:r w:rsidR="00D052FB">
        <w:rPr>
          <w:rFonts w:ascii="Times New Roman" w:hAnsi="Times New Roman" w:cs="Times New Roman"/>
        </w:rPr>
        <w:t>aut</w:t>
      </w:r>
      <w:proofErr w:type="spellEnd"/>
      <w:r w:rsidR="00D052FB">
        <w:rPr>
          <w:rFonts w:ascii="Times New Roman" w:hAnsi="Times New Roman" w:cs="Times New Roman"/>
        </w:rPr>
        <w:t>, -</w:t>
      </w:r>
      <w:proofErr w:type="spellStart"/>
      <w:r w:rsidR="00D052FB">
        <w:rPr>
          <w:rFonts w:ascii="Times New Roman" w:hAnsi="Times New Roman" w:cs="Times New Roman"/>
        </w:rPr>
        <w:t>que</w:t>
      </w:r>
      <w:proofErr w:type="spellEnd"/>
      <w:r w:rsidR="00D052FB">
        <w:rPr>
          <w:rFonts w:ascii="Times New Roman" w:hAnsi="Times New Roman" w:cs="Times New Roman"/>
        </w:rPr>
        <w:t>, -</w:t>
      </w:r>
      <w:proofErr w:type="spellStart"/>
      <w:r w:rsidR="00D052FB">
        <w:rPr>
          <w:rFonts w:ascii="Times New Roman" w:hAnsi="Times New Roman" w:cs="Times New Roman"/>
        </w:rPr>
        <w:t>ve</w:t>
      </w:r>
      <w:proofErr w:type="spellEnd"/>
      <w:r w:rsidR="00D052FB">
        <w:rPr>
          <w:rFonts w:ascii="Times New Roman" w:hAnsi="Times New Roman" w:cs="Times New Roman"/>
        </w:rPr>
        <w:t>)</w:t>
      </w:r>
    </w:p>
    <w:p w14:paraId="4F0B0838" w14:textId="77777777" w:rsidR="00524C34" w:rsidRDefault="00524C34" w:rsidP="009541BC">
      <w:pPr>
        <w:rPr>
          <w:rFonts w:ascii="Times New Roman" w:hAnsi="Times New Roman" w:cs="Times New Roman"/>
        </w:rPr>
      </w:pPr>
    </w:p>
    <w:p w14:paraId="146020FE" w14:textId="7FD6AACC" w:rsidR="009541BC" w:rsidRDefault="00524C34" w:rsidP="00524C34">
      <w:pPr>
        <w:ind w:left="360"/>
        <w:rPr>
          <w:rFonts w:ascii="Times New Roman" w:hAnsi="Times New Roman" w:cs="Times New Roman"/>
        </w:rPr>
      </w:pPr>
      <w:r w:rsidRPr="00524C34">
        <w:rPr>
          <w:rFonts w:ascii="Times New Roman" w:hAnsi="Times New Roman" w:cs="Times New Roman"/>
          <w:u w:val="single"/>
        </w:rPr>
        <w:t>Asyndeton</w:t>
      </w:r>
      <w:r>
        <w:rPr>
          <w:rFonts w:ascii="Times New Roman" w:hAnsi="Times New Roman" w:cs="Times New Roman"/>
        </w:rPr>
        <w:t xml:space="preserve"> – frequently, Latin authors do not use coordinating conjunctions.  In these instances, the editor of the text has usually added commas, which can be used </w:t>
      </w:r>
      <w:r w:rsidR="0039492D">
        <w:rPr>
          <w:rFonts w:ascii="Times New Roman" w:hAnsi="Times New Roman" w:cs="Times New Roman"/>
        </w:rPr>
        <w:t>in place of</w:t>
      </w:r>
      <w:r>
        <w:rPr>
          <w:rFonts w:ascii="Times New Roman" w:hAnsi="Times New Roman" w:cs="Times New Roman"/>
        </w:rPr>
        <w:t xml:space="preserve"> conjunctions in the tree and labeled with the </w:t>
      </w:r>
      <w:r w:rsidRPr="00524C34">
        <w:rPr>
          <w:rFonts w:ascii="Times New Roman" w:hAnsi="Times New Roman" w:cs="Times New Roman"/>
          <w:b/>
        </w:rPr>
        <w:t>COORD</w:t>
      </w:r>
      <w:r>
        <w:rPr>
          <w:rFonts w:ascii="Times New Roman" w:hAnsi="Times New Roman" w:cs="Times New Roman"/>
        </w:rPr>
        <w:t xml:space="preserve"> tag </w:t>
      </w:r>
      <w:r w:rsidRPr="00F942C2">
        <w:rPr>
          <w:rFonts w:ascii="Times New Roman" w:hAnsi="Times New Roman" w:cs="Times New Roman"/>
        </w:rPr>
        <w:t>in the BASIC pull-down menu</w:t>
      </w:r>
      <w:r>
        <w:rPr>
          <w:rFonts w:ascii="Times New Roman" w:hAnsi="Times New Roman" w:cs="Times New Roman"/>
        </w:rPr>
        <w:t>.</w:t>
      </w:r>
      <w:r w:rsidR="00351F25">
        <w:rPr>
          <w:rFonts w:ascii="Times New Roman" w:hAnsi="Times New Roman" w:cs="Times New Roman"/>
        </w:rPr>
        <w:t xml:space="preserve">  If no commas are available, add an ellipsis: cf. V below.</w:t>
      </w:r>
    </w:p>
    <w:p w14:paraId="46DE62C6" w14:textId="77777777" w:rsidR="009541BC" w:rsidRDefault="009541BC" w:rsidP="009541BC">
      <w:pPr>
        <w:rPr>
          <w:rFonts w:ascii="Times New Roman" w:hAnsi="Times New Roman" w:cs="Times New Roman"/>
        </w:rPr>
      </w:pPr>
    </w:p>
    <w:p w14:paraId="0A3A6B3F" w14:textId="57D146C0" w:rsidR="00472E72" w:rsidRDefault="00472E72" w:rsidP="00472E72">
      <w:pPr>
        <w:ind w:left="360"/>
        <w:rPr>
          <w:rFonts w:ascii="Times New Roman" w:hAnsi="Times New Roman" w:cs="Times New Roman"/>
        </w:rPr>
      </w:pPr>
      <w:r>
        <w:rPr>
          <w:rFonts w:ascii="Times New Roman" w:hAnsi="Times New Roman" w:cs="Times New Roman"/>
          <w:u w:val="single"/>
        </w:rPr>
        <w:t>Poly</w:t>
      </w:r>
      <w:r w:rsidRPr="00524C34">
        <w:rPr>
          <w:rFonts w:ascii="Times New Roman" w:hAnsi="Times New Roman" w:cs="Times New Roman"/>
          <w:u w:val="single"/>
        </w:rPr>
        <w:t>syndeton</w:t>
      </w:r>
      <w:r>
        <w:rPr>
          <w:rFonts w:ascii="Times New Roman" w:hAnsi="Times New Roman" w:cs="Times New Roman"/>
        </w:rPr>
        <w:t xml:space="preserve"> – frequently, Latin authors use more coordinating conjunctions than strictly required.  In these instances, the “extra” coordinators are adverbial in function and should be labeled with the </w:t>
      </w:r>
      <w:proofErr w:type="spellStart"/>
      <w:r>
        <w:rPr>
          <w:rFonts w:ascii="Times New Roman" w:hAnsi="Times New Roman" w:cs="Times New Roman"/>
          <w:b/>
        </w:rPr>
        <w:t>AuxY</w:t>
      </w:r>
      <w:proofErr w:type="spellEnd"/>
      <w:r>
        <w:rPr>
          <w:rFonts w:ascii="Times New Roman" w:hAnsi="Times New Roman" w:cs="Times New Roman"/>
        </w:rPr>
        <w:t xml:space="preserve"> tag </w:t>
      </w:r>
      <w:r w:rsidRPr="00F942C2">
        <w:rPr>
          <w:rFonts w:ascii="Times New Roman" w:hAnsi="Times New Roman" w:cs="Times New Roman"/>
        </w:rPr>
        <w:t xml:space="preserve">in the </w:t>
      </w:r>
      <w:r w:rsidR="00C10A21">
        <w:rPr>
          <w:rFonts w:ascii="Times New Roman" w:hAnsi="Times New Roman" w:cs="Times New Roman"/>
        </w:rPr>
        <w:t>“</w:t>
      </w:r>
      <w:r w:rsidRPr="00F942C2">
        <w:rPr>
          <w:rFonts w:ascii="Times New Roman" w:hAnsi="Times New Roman" w:cs="Times New Roman"/>
        </w:rPr>
        <w:t>BASIC</w:t>
      </w:r>
      <w:r w:rsidR="00C10A21">
        <w:rPr>
          <w:rFonts w:ascii="Times New Roman" w:hAnsi="Times New Roman" w:cs="Times New Roman"/>
        </w:rPr>
        <w:t>”</w:t>
      </w:r>
      <w:r w:rsidRPr="00F942C2">
        <w:rPr>
          <w:rFonts w:ascii="Times New Roman" w:hAnsi="Times New Roman" w:cs="Times New Roman"/>
        </w:rPr>
        <w:t xml:space="preserve"> pull-down menu: e.g. the second and third coordinat</w:t>
      </w:r>
      <w:r>
        <w:rPr>
          <w:rFonts w:ascii="Times New Roman" w:hAnsi="Times New Roman" w:cs="Times New Roman"/>
        </w:rPr>
        <w:t>ors</w:t>
      </w:r>
      <w:r w:rsidRPr="00F942C2">
        <w:rPr>
          <w:rFonts w:ascii="Times New Roman" w:hAnsi="Times New Roman" w:cs="Times New Roman"/>
        </w:rPr>
        <w:t xml:space="preserve"> in “et</w:t>
      </w:r>
      <w:r>
        <w:rPr>
          <w:rFonts w:ascii="Times New Roman" w:hAnsi="Times New Roman" w:cs="Times New Roman"/>
        </w:rPr>
        <w:t>...</w:t>
      </w:r>
      <w:r w:rsidRPr="00F942C2">
        <w:rPr>
          <w:rFonts w:ascii="Times New Roman" w:hAnsi="Times New Roman" w:cs="Times New Roman"/>
        </w:rPr>
        <w:t xml:space="preserve"> </w:t>
      </w:r>
      <w:r w:rsidRPr="00F942C2">
        <w:rPr>
          <w:rFonts w:ascii="Times New Roman" w:hAnsi="Times New Roman" w:cs="Times New Roman"/>
          <w:b/>
        </w:rPr>
        <w:t>et</w:t>
      </w:r>
      <w:r>
        <w:rPr>
          <w:rFonts w:ascii="Times New Roman" w:hAnsi="Times New Roman" w:cs="Times New Roman"/>
          <w:b/>
        </w:rPr>
        <w:t>...</w:t>
      </w:r>
      <w:r w:rsidRPr="00F942C2">
        <w:rPr>
          <w:rFonts w:ascii="Times New Roman" w:hAnsi="Times New Roman" w:cs="Times New Roman"/>
          <w:b/>
        </w:rPr>
        <w:t xml:space="preserve"> </w:t>
      </w:r>
      <w:proofErr w:type="spellStart"/>
      <w:r w:rsidRPr="00F942C2">
        <w:rPr>
          <w:rFonts w:ascii="Times New Roman" w:hAnsi="Times New Roman" w:cs="Times New Roman"/>
          <w:b/>
        </w:rPr>
        <w:t>que</w:t>
      </w:r>
      <w:r w:rsidRPr="00F942C2">
        <w:rPr>
          <w:rFonts w:ascii="Times New Roman" w:hAnsi="Times New Roman" w:cs="Times New Roman"/>
        </w:rPr>
        <w:t>.</w:t>
      </w:r>
      <w:proofErr w:type="spellEnd"/>
      <w:r w:rsidRPr="00F942C2">
        <w:rPr>
          <w:rFonts w:ascii="Times New Roman" w:hAnsi="Times New Roman" w:cs="Times New Roman"/>
        </w:rPr>
        <w:t>”</w:t>
      </w:r>
    </w:p>
    <w:p w14:paraId="38BAF621" w14:textId="77777777" w:rsidR="006E605E" w:rsidRDefault="006E605E" w:rsidP="00472E72">
      <w:pPr>
        <w:ind w:left="360"/>
        <w:rPr>
          <w:rFonts w:ascii="Times New Roman" w:hAnsi="Times New Roman" w:cs="Times New Roman"/>
        </w:rPr>
      </w:pPr>
    </w:p>
    <w:p w14:paraId="77812EFF" w14:textId="718E90C2" w:rsidR="006E605E" w:rsidRDefault="006E605E" w:rsidP="00472E72">
      <w:pPr>
        <w:ind w:left="360"/>
        <w:rPr>
          <w:rFonts w:ascii="Times New Roman" w:hAnsi="Times New Roman" w:cs="Times New Roman"/>
        </w:rPr>
      </w:pPr>
      <w:r>
        <w:rPr>
          <w:rFonts w:ascii="Times New Roman" w:hAnsi="Times New Roman" w:cs="Times New Roman"/>
          <w:u w:val="single"/>
        </w:rPr>
        <w:t>“Nested” Coordination</w:t>
      </w:r>
      <w:r>
        <w:rPr>
          <w:rFonts w:ascii="Times New Roman" w:hAnsi="Times New Roman" w:cs="Times New Roman"/>
        </w:rPr>
        <w:t xml:space="preserve"> – frequently, Latin authors create larger structures (often balanced) using coordinating conjunctions to group some elements of the coordination more closely than others.  In these instances, the “extra” coordinators function as true coordinators (COORD) of other coordinated elements.</w:t>
      </w:r>
    </w:p>
    <w:p w14:paraId="7E30FB44" w14:textId="77777777" w:rsidR="00472E72" w:rsidRDefault="00472E72" w:rsidP="00472E72">
      <w:pPr>
        <w:rPr>
          <w:rFonts w:ascii="Times New Roman" w:hAnsi="Times New Roman" w:cs="Times New Roman"/>
        </w:rPr>
      </w:pPr>
    </w:p>
    <w:p w14:paraId="6487280E" w14:textId="5C58B9EF" w:rsidR="00524C34" w:rsidRDefault="0027252F" w:rsidP="00524C34">
      <w:pPr>
        <w:rPr>
          <w:rFonts w:ascii="Times New Roman" w:hAnsi="Times New Roman" w:cs="Times New Roman"/>
        </w:rPr>
      </w:pPr>
      <w:r>
        <w:rPr>
          <w:rFonts w:ascii="Times New Roman" w:hAnsi="Times New Roman" w:cs="Times New Roman"/>
        </w:rPr>
        <w:t>D</w:t>
      </w:r>
      <w:r w:rsidR="00524C34">
        <w:rPr>
          <w:rFonts w:ascii="Times New Roman" w:hAnsi="Times New Roman" w:cs="Times New Roman"/>
        </w:rPr>
        <w:t xml:space="preserve">.  </w:t>
      </w:r>
      <w:r w:rsidR="00524C34">
        <w:rPr>
          <w:rFonts w:ascii="Times New Roman" w:hAnsi="Times New Roman" w:cs="Times New Roman"/>
          <w:u w:val="single"/>
        </w:rPr>
        <w:t>Apposition</w:t>
      </w:r>
      <w:r w:rsidR="00524C34">
        <w:rPr>
          <w:rFonts w:ascii="Times New Roman" w:hAnsi="Times New Roman" w:cs="Times New Roman"/>
        </w:rPr>
        <w:t xml:space="preserve"> –</w:t>
      </w:r>
      <w:r w:rsidR="0069102F">
        <w:rPr>
          <w:rFonts w:ascii="Times New Roman" w:hAnsi="Times New Roman" w:cs="Times New Roman"/>
        </w:rPr>
        <w:t xml:space="preserve">When two (or more) </w:t>
      </w:r>
      <w:r w:rsidR="00524C34">
        <w:rPr>
          <w:rFonts w:ascii="Times New Roman" w:hAnsi="Times New Roman" w:cs="Times New Roman"/>
        </w:rPr>
        <w:t xml:space="preserve">elements are </w:t>
      </w:r>
      <w:r w:rsidR="0069102F">
        <w:rPr>
          <w:rFonts w:ascii="Times New Roman" w:hAnsi="Times New Roman" w:cs="Times New Roman"/>
        </w:rPr>
        <w:t>in apposition</w:t>
      </w:r>
      <w:r w:rsidR="00524C34">
        <w:rPr>
          <w:rFonts w:ascii="Times New Roman" w:hAnsi="Times New Roman" w:cs="Times New Roman"/>
        </w:rPr>
        <w:t xml:space="preserve"> (</w:t>
      </w:r>
      <w:r w:rsidR="0069102F">
        <w:rPr>
          <w:rFonts w:ascii="Times New Roman" w:hAnsi="Times New Roman" w:cs="Times New Roman"/>
        </w:rPr>
        <w:t>the later element</w:t>
      </w:r>
      <w:r w:rsidR="0039492D">
        <w:rPr>
          <w:rFonts w:ascii="Times New Roman" w:hAnsi="Times New Roman" w:cs="Times New Roman"/>
        </w:rPr>
        <w:t>(s) rename</w:t>
      </w:r>
      <w:r w:rsidR="0069102F">
        <w:rPr>
          <w:rFonts w:ascii="Times New Roman" w:hAnsi="Times New Roman" w:cs="Times New Roman"/>
        </w:rPr>
        <w:t xml:space="preserve"> the former element</w:t>
      </w:r>
      <w:r w:rsidR="00524C34">
        <w:rPr>
          <w:rFonts w:ascii="Times New Roman" w:hAnsi="Times New Roman" w:cs="Times New Roman"/>
        </w:rPr>
        <w:t xml:space="preserve">) </w:t>
      </w:r>
      <w:r w:rsidR="0069102F">
        <w:rPr>
          <w:rFonts w:ascii="Times New Roman" w:hAnsi="Times New Roman" w:cs="Times New Roman"/>
        </w:rPr>
        <w:t xml:space="preserve">they </w:t>
      </w:r>
      <w:r w:rsidR="00524C34">
        <w:rPr>
          <w:rFonts w:ascii="Times New Roman" w:hAnsi="Times New Roman" w:cs="Times New Roman"/>
        </w:rPr>
        <w:t xml:space="preserve">are labeled with the </w:t>
      </w:r>
      <w:r w:rsidR="0069102F">
        <w:rPr>
          <w:rFonts w:ascii="Times New Roman" w:hAnsi="Times New Roman" w:cs="Times New Roman"/>
          <w:b/>
        </w:rPr>
        <w:t>AP</w:t>
      </w:r>
      <w:r w:rsidR="00524C34">
        <w:rPr>
          <w:rFonts w:ascii="Times New Roman" w:hAnsi="Times New Roman" w:cs="Times New Roman"/>
        </w:rPr>
        <w:t xml:space="preserve"> tag in the second (right hand) pull-down</w:t>
      </w:r>
      <w:r w:rsidR="00A1546B">
        <w:rPr>
          <w:rFonts w:ascii="Times New Roman" w:hAnsi="Times New Roman" w:cs="Times New Roman"/>
        </w:rPr>
        <w:t xml:space="preserve"> menu</w:t>
      </w:r>
      <w:r w:rsidR="00524C34">
        <w:rPr>
          <w:rFonts w:ascii="Times New Roman" w:hAnsi="Times New Roman" w:cs="Times New Roman"/>
        </w:rPr>
        <w:t>, in addition to their own proper tag in the first (left hand) pull-down menu.</w:t>
      </w:r>
    </w:p>
    <w:p w14:paraId="26A87116" w14:textId="77777777" w:rsidR="0069102F" w:rsidRDefault="0069102F" w:rsidP="0069102F">
      <w:pPr>
        <w:rPr>
          <w:rFonts w:ascii="Times New Roman" w:hAnsi="Times New Roman" w:cs="Times New Roman"/>
        </w:rPr>
      </w:pPr>
    </w:p>
    <w:p w14:paraId="30189201" w14:textId="2768819B" w:rsidR="00524C34" w:rsidRDefault="0039492D" w:rsidP="0069102F">
      <w:pPr>
        <w:ind w:left="360"/>
        <w:rPr>
          <w:rFonts w:ascii="Times New Roman" w:hAnsi="Times New Roman" w:cs="Times New Roman"/>
        </w:rPr>
      </w:pPr>
      <w:r>
        <w:rPr>
          <w:rFonts w:ascii="Times New Roman" w:hAnsi="Times New Roman" w:cs="Times New Roman"/>
          <w:u w:val="single"/>
        </w:rPr>
        <w:t>Nota Bene</w:t>
      </w:r>
      <w:r w:rsidR="0069102F">
        <w:rPr>
          <w:rFonts w:ascii="Times New Roman" w:hAnsi="Times New Roman" w:cs="Times New Roman"/>
        </w:rPr>
        <w:t xml:space="preserve"> – in Latin, there is no word that signals apposition, and thus</w:t>
      </w:r>
      <w:r w:rsidR="000E6552">
        <w:rPr>
          <w:rFonts w:ascii="Times New Roman" w:hAnsi="Times New Roman" w:cs="Times New Roman"/>
        </w:rPr>
        <w:t xml:space="preserve"> </w:t>
      </w:r>
      <w:r w:rsidR="0069102F">
        <w:rPr>
          <w:rFonts w:ascii="Times New Roman" w:hAnsi="Times New Roman" w:cs="Times New Roman"/>
        </w:rPr>
        <w:t>there is not</w:t>
      </w:r>
      <w:r w:rsidR="006132F6">
        <w:rPr>
          <w:rFonts w:ascii="Times New Roman" w:hAnsi="Times New Roman" w:cs="Times New Roman"/>
        </w:rPr>
        <w:t>hing</w:t>
      </w:r>
      <w:r w:rsidR="0069102F">
        <w:rPr>
          <w:rFonts w:ascii="Times New Roman" w:hAnsi="Times New Roman" w:cs="Times New Roman"/>
        </w:rPr>
        <w:t xml:space="preserve"> </w:t>
      </w:r>
      <w:r w:rsidR="00F86A7B">
        <w:rPr>
          <w:rFonts w:ascii="Times New Roman" w:hAnsi="Times New Roman" w:cs="Times New Roman"/>
        </w:rPr>
        <w:t xml:space="preserve">specific </w:t>
      </w:r>
      <w:r w:rsidR="0069102F">
        <w:rPr>
          <w:rFonts w:ascii="Times New Roman" w:hAnsi="Times New Roman" w:cs="Times New Roman"/>
        </w:rPr>
        <w:t xml:space="preserve">from which to hang the forms in apposition.  In these instances, if the editor of the text has added a comma, this can be used to join the elements in apposition in the tree and </w:t>
      </w:r>
      <w:r w:rsidR="00F86A7B">
        <w:rPr>
          <w:rFonts w:ascii="Times New Roman" w:hAnsi="Times New Roman" w:cs="Times New Roman"/>
        </w:rPr>
        <w:t xml:space="preserve">the comma is </w:t>
      </w:r>
      <w:r w:rsidR="0069102F">
        <w:rPr>
          <w:rFonts w:ascii="Times New Roman" w:hAnsi="Times New Roman" w:cs="Times New Roman"/>
        </w:rPr>
        <w:t xml:space="preserve">labeled with the </w:t>
      </w:r>
      <w:r w:rsidR="0069102F">
        <w:rPr>
          <w:rFonts w:ascii="Times New Roman" w:hAnsi="Times New Roman" w:cs="Times New Roman"/>
          <w:b/>
        </w:rPr>
        <w:t>APOS</w:t>
      </w:r>
      <w:r w:rsidR="0069102F">
        <w:rPr>
          <w:rFonts w:ascii="Times New Roman" w:hAnsi="Times New Roman" w:cs="Times New Roman"/>
        </w:rPr>
        <w:t xml:space="preserve"> tag </w:t>
      </w:r>
      <w:r w:rsidR="0069102F" w:rsidRPr="00F942C2">
        <w:rPr>
          <w:rFonts w:ascii="Times New Roman" w:hAnsi="Times New Roman" w:cs="Times New Roman"/>
        </w:rPr>
        <w:t xml:space="preserve">in the </w:t>
      </w:r>
      <w:r w:rsidR="000E6552">
        <w:rPr>
          <w:rFonts w:ascii="Times New Roman" w:hAnsi="Times New Roman" w:cs="Times New Roman"/>
        </w:rPr>
        <w:t>“</w:t>
      </w:r>
      <w:r w:rsidR="0069102F" w:rsidRPr="00F942C2">
        <w:rPr>
          <w:rFonts w:ascii="Times New Roman" w:hAnsi="Times New Roman" w:cs="Times New Roman"/>
        </w:rPr>
        <w:t>BASIC</w:t>
      </w:r>
      <w:r w:rsidR="000E6552">
        <w:rPr>
          <w:rFonts w:ascii="Times New Roman" w:hAnsi="Times New Roman" w:cs="Times New Roman"/>
        </w:rPr>
        <w:t>”</w:t>
      </w:r>
      <w:r w:rsidR="0069102F" w:rsidRPr="00F942C2">
        <w:rPr>
          <w:rFonts w:ascii="Times New Roman" w:hAnsi="Times New Roman" w:cs="Times New Roman"/>
        </w:rPr>
        <w:t xml:space="preserve"> pull-down menu</w:t>
      </w:r>
      <w:r w:rsidR="0069102F">
        <w:rPr>
          <w:rFonts w:ascii="Times New Roman" w:hAnsi="Times New Roman" w:cs="Times New Roman"/>
        </w:rPr>
        <w:t>.  If there is no comma that can be used, it is necessary to create an e</w:t>
      </w:r>
      <w:r w:rsidR="006132F6">
        <w:rPr>
          <w:rFonts w:ascii="Times New Roman" w:hAnsi="Times New Roman" w:cs="Times New Roman"/>
        </w:rPr>
        <w:t>l</w:t>
      </w:r>
      <w:r w:rsidR="0069102F">
        <w:rPr>
          <w:rFonts w:ascii="Times New Roman" w:hAnsi="Times New Roman" w:cs="Times New Roman"/>
        </w:rPr>
        <w:t>lipsis</w:t>
      </w:r>
      <w:r w:rsidR="006132F6">
        <w:rPr>
          <w:rFonts w:ascii="Times New Roman" w:hAnsi="Times New Roman" w:cs="Times New Roman"/>
        </w:rPr>
        <w:t>: cf. V below</w:t>
      </w:r>
      <w:r w:rsidR="0069102F">
        <w:rPr>
          <w:rFonts w:ascii="Times New Roman" w:hAnsi="Times New Roman" w:cs="Times New Roman"/>
        </w:rPr>
        <w:t xml:space="preserve">. </w:t>
      </w:r>
    </w:p>
    <w:p w14:paraId="5C80301A" w14:textId="77777777" w:rsidR="009541BC" w:rsidRDefault="009541BC" w:rsidP="009541BC">
      <w:pPr>
        <w:rPr>
          <w:rFonts w:ascii="Times New Roman" w:hAnsi="Times New Roman" w:cs="Times New Roman"/>
        </w:rPr>
      </w:pPr>
    </w:p>
    <w:p w14:paraId="22126D6E" w14:textId="3D9A1D09" w:rsidR="0069102F" w:rsidRDefault="0027252F" w:rsidP="0069102F">
      <w:pPr>
        <w:rPr>
          <w:rFonts w:ascii="Times New Roman" w:hAnsi="Times New Roman" w:cs="Times New Roman"/>
        </w:rPr>
      </w:pPr>
      <w:r>
        <w:rPr>
          <w:rFonts w:ascii="Times New Roman" w:hAnsi="Times New Roman" w:cs="Times New Roman"/>
        </w:rPr>
        <w:t>E</w:t>
      </w:r>
      <w:r w:rsidR="0069102F">
        <w:rPr>
          <w:rFonts w:ascii="Times New Roman" w:hAnsi="Times New Roman" w:cs="Times New Roman"/>
        </w:rPr>
        <w:t xml:space="preserve">.  </w:t>
      </w:r>
      <w:r w:rsidR="0069102F">
        <w:rPr>
          <w:rFonts w:ascii="Times New Roman" w:hAnsi="Times New Roman" w:cs="Times New Roman"/>
          <w:u w:val="single"/>
        </w:rPr>
        <w:t>El</w:t>
      </w:r>
      <w:r w:rsidR="00821B27">
        <w:rPr>
          <w:rFonts w:ascii="Times New Roman" w:hAnsi="Times New Roman" w:cs="Times New Roman"/>
          <w:u w:val="single"/>
        </w:rPr>
        <w:t>l</w:t>
      </w:r>
      <w:r w:rsidR="0069102F">
        <w:rPr>
          <w:rFonts w:ascii="Times New Roman" w:hAnsi="Times New Roman" w:cs="Times New Roman"/>
          <w:u w:val="single"/>
        </w:rPr>
        <w:t>ipsis</w:t>
      </w:r>
      <w:r w:rsidR="0069102F">
        <w:rPr>
          <w:rFonts w:ascii="Times New Roman" w:hAnsi="Times New Roman" w:cs="Times New Roman"/>
        </w:rPr>
        <w:t xml:space="preserve"> – Latin authors frequently </w:t>
      </w:r>
      <w:r w:rsidR="003E3BFF">
        <w:rPr>
          <w:rFonts w:ascii="Times New Roman" w:hAnsi="Times New Roman" w:cs="Times New Roman"/>
        </w:rPr>
        <w:t>do not repeat verbs that would be used in parallel clauses,</w:t>
      </w:r>
      <w:r w:rsidR="0069102F">
        <w:rPr>
          <w:rFonts w:ascii="Times New Roman" w:hAnsi="Times New Roman" w:cs="Times New Roman"/>
        </w:rPr>
        <w:t xml:space="preserve"> </w:t>
      </w:r>
      <w:r w:rsidR="003E3BFF">
        <w:rPr>
          <w:rFonts w:ascii="Times New Roman" w:hAnsi="Times New Roman" w:cs="Times New Roman"/>
        </w:rPr>
        <w:t xml:space="preserve">they </w:t>
      </w:r>
      <w:r w:rsidR="0069102F">
        <w:rPr>
          <w:rFonts w:ascii="Times New Roman" w:hAnsi="Times New Roman" w:cs="Times New Roman"/>
        </w:rPr>
        <w:t>omit forms of “</w:t>
      </w:r>
      <w:proofErr w:type="spellStart"/>
      <w:r w:rsidR="0069102F">
        <w:rPr>
          <w:rFonts w:ascii="Times New Roman" w:hAnsi="Times New Roman" w:cs="Times New Roman"/>
        </w:rPr>
        <w:t>esse</w:t>
      </w:r>
      <w:proofErr w:type="spellEnd"/>
      <w:r w:rsidR="0069102F">
        <w:rPr>
          <w:rFonts w:ascii="Times New Roman" w:hAnsi="Times New Roman" w:cs="Times New Roman"/>
        </w:rPr>
        <w:t>”</w:t>
      </w:r>
      <w:r w:rsidR="00821B27">
        <w:rPr>
          <w:rFonts w:ascii="Times New Roman" w:hAnsi="Times New Roman" w:cs="Times New Roman"/>
        </w:rPr>
        <w:t xml:space="preserve">, or </w:t>
      </w:r>
      <w:r w:rsidR="00351F25">
        <w:rPr>
          <w:rFonts w:ascii="Times New Roman" w:hAnsi="Times New Roman" w:cs="Times New Roman"/>
        </w:rPr>
        <w:t>do not use</w:t>
      </w:r>
      <w:r w:rsidR="00821B27">
        <w:rPr>
          <w:rFonts w:ascii="Times New Roman" w:hAnsi="Times New Roman" w:cs="Times New Roman"/>
        </w:rPr>
        <w:t xml:space="preserve"> coordination</w:t>
      </w:r>
      <w:r w:rsidR="0069102F">
        <w:rPr>
          <w:rFonts w:ascii="Times New Roman" w:hAnsi="Times New Roman" w:cs="Times New Roman"/>
        </w:rPr>
        <w:t xml:space="preserve">.  </w:t>
      </w:r>
      <w:r w:rsidR="003E3BFF">
        <w:rPr>
          <w:rFonts w:ascii="Times New Roman" w:hAnsi="Times New Roman" w:cs="Times New Roman"/>
        </w:rPr>
        <w:t>These instances are n</w:t>
      </w:r>
      <w:r w:rsidR="00821B27">
        <w:rPr>
          <w:rFonts w:ascii="Times New Roman" w:hAnsi="Times New Roman" w:cs="Times New Roman"/>
        </w:rPr>
        <w:t xml:space="preserve">ot mistakes; the forms are just not necessary, and </w:t>
      </w:r>
      <w:r w:rsidR="00821B27">
        <w:rPr>
          <w:rFonts w:ascii="Times New Roman" w:hAnsi="Times New Roman" w:cs="Times New Roman"/>
        </w:rPr>
        <w:lastRenderedPageBreak/>
        <w:t xml:space="preserve">would even harm the stylistics of the author were they present.  For the sake of clarity, </w:t>
      </w:r>
      <w:r w:rsidR="00C02A83">
        <w:rPr>
          <w:rFonts w:ascii="Times New Roman" w:hAnsi="Times New Roman" w:cs="Times New Roman"/>
        </w:rPr>
        <w:t xml:space="preserve">however, </w:t>
      </w:r>
      <w:r w:rsidR="00821B27">
        <w:rPr>
          <w:rFonts w:ascii="Times New Roman" w:hAnsi="Times New Roman" w:cs="Times New Roman"/>
        </w:rPr>
        <w:t xml:space="preserve">such forms are represented in the tree with an ellipsis character.  </w:t>
      </w:r>
      <w:r w:rsidR="00A229BB">
        <w:rPr>
          <w:rFonts w:ascii="Times New Roman" w:hAnsi="Times New Roman" w:cs="Times New Roman"/>
        </w:rPr>
        <w:t>(DO NOT ADD UNNECESSARY ELLIPSES.)</w:t>
      </w:r>
    </w:p>
    <w:p w14:paraId="4237970A" w14:textId="77777777" w:rsidR="00621780" w:rsidRDefault="00621780" w:rsidP="0069102F">
      <w:pPr>
        <w:rPr>
          <w:rFonts w:ascii="Times New Roman" w:hAnsi="Times New Roman" w:cs="Times New Roman"/>
        </w:rPr>
      </w:pPr>
    </w:p>
    <w:p w14:paraId="04BDCCCF" w14:textId="77777777" w:rsidR="00565E92" w:rsidRDefault="00621780" w:rsidP="009E0641">
      <w:pPr>
        <w:tabs>
          <w:tab w:val="left" w:pos="2160"/>
        </w:tabs>
        <w:ind w:left="360"/>
        <w:rPr>
          <w:rFonts w:ascii="Times New Roman" w:hAnsi="Times New Roman" w:cs="Times New Roman"/>
        </w:rPr>
      </w:pPr>
      <w:r>
        <w:rPr>
          <w:rFonts w:ascii="Times New Roman" w:hAnsi="Times New Roman" w:cs="Times New Roman"/>
        </w:rPr>
        <w:t>Add an Ellipsis</w:t>
      </w:r>
      <w:r w:rsidR="00565E92">
        <w:rPr>
          <w:rFonts w:ascii="Times New Roman" w:hAnsi="Times New Roman" w:cs="Times New Roman"/>
        </w:rPr>
        <w:t xml:space="preserve"> character</w:t>
      </w:r>
      <w:r>
        <w:rPr>
          <w:rFonts w:ascii="Times New Roman" w:hAnsi="Times New Roman" w:cs="Times New Roman"/>
        </w:rPr>
        <w:t>:</w:t>
      </w:r>
    </w:p>
    <w:p w14:paraId="69AA246F" w14:textId="01D1EB2C" w:rsidR="00621780" w:rsidRDefault="00621780" w:rsidP="009E0641">
      <w:pPr>
        <w:ind w:left="1080" w:hanging="360"/>
        <w:rPr>
          <w:rFonts w:ascii="Times New Roman" w:hAnsi="Times New Roman" w:cs="Times New Roman"/>
        </w:rPr>
      </w:pPr>
      <w:r>
        <w:rPr>
          <w:rFonts w:ascii="Times New Roman" w:hAnsi="Times New Roman" w:cs="Times New Roman"/>
        </w:rPr>
        <w:t>1</w:t>
      </w:r>
      <w:r w:rsidR="009E0641">
        <w:rPr>
          <w:rFonts w:ascii="Times New Roman" w:hAnsi="Times New Roman" w:cs="Times New Roman"/>
        </w:rPr>
        <w:t>.</w:t>
      </w:r>
      <w:r w:rsidR="009E0641">
        <w:rPr>
          <w:rFonts w:ascii="Times New Roman" w:hAnsi="Times New Roman" w:cs="Times New Roman"/>
        </w:rPr>
        <w:tab/>
      </w:r>
      <w:r w:rsidR="009D1F27">
        <w:rPr>
          <w:rFonts w:ascii="Times New Roman" w:hAnsi="Times New Roman" w:cs="Times New Roman"/>
        </w:rPr>
        <w:t>Click the “</w:t>
      </w:r>
      <w:proofErr w:type="spellStart"/>
      <w:r w:rsidR="009D1F27">
        <w:rPr>
          <w:rFonts w:ascii="Times New Roman" w:hAnsi="Times New Roman" w:cs="Times New Roman"/>
        </w:rPr>
        <w:t>aT</w:t>
      </w:r>
      <w:proofErr w:type="spellEnd"/>
      <w:r w:rsidR="009D1F27">
        <w:rPr>
          <w:rFonts w:ascii="Times New Roman" w:hAnsi="Times New Roman" w:cs="Times New Roman"/>
        </w:rPr>
        <w:t>” tab at the top right of the editor window;</w:t>
      </w:r>
    </w:p>
    <w:p w14:paraId="697D44C9" w14:textId="0AB8CC60" w:rsidR="00621780" w:rsidRDefault="00621780" w:rsidP="009E0641">
      <w:pPr>
        <w:ind w:left="1080" w:hanging="360"/>
        <w:rPr>
          <w:rFonts w:ascii="Times New Roman" w:hAnsi="Times New Roman" w:cs="Times New Roman"/>
        </w:rPr>
      </w:pPr>
      <w:r>
        <w:rPr>
          <w:rFonts w:ascii="Times New Roman" w:hAnsi="Times New Roman" w:cs="Times New Roman"/>
        </w:rPr>
        <w:t>2</w:t>
      </w:r>
      <w:r w:rsidR="009E0641">
        <w:rPr>
          <w:rFonts w:ascii="Times New Roman" w:hAnsi="Times New Roman" w:cs="Times New Roman"/>
        </w:rPr>
        <w:t>.</w:t>
      </w:r>
      <w:r w:rsidR="009E0641">
        <w:rPr>
          <w:rFonts w:ascii="Times New Roman" w:hAnsi="Times New Roman" w:cs="Times New Roman"/>
        </w:rPr>
        <w:tab/>
      </w:r>
      <w:r w:rsidR="009D1F27">
        <w:rPr>
          <w:rFonts w:ascii="Times New Roman" w:hAnsi="Times New Roman" w:cs="Times New Roman"/>
        </w:rPr>
        <w:t xml:space="preserve">click </w:t>
      </w:r>
      <w:r w:rsidR="00565E92">
        <w:rPr>
          <w:rFonts w:ascii="Times New Roman" w:hAnsi="Times New Roman" w:cs="Times New Roman"/>
        </w:rPr>
        <w:t xml:space="preserve">the </w:t>
      </w:r>
      <w:r w:rsidR="009D1F27">
        <w:rPr>
          <w:rFonts w:ascii="Times New Roman" w:hAnsi="Times New Roman" w:cs="Times New Roman"/>
        </w:rPr>
        <w:t>“Create” button;</w:t>
      </w:r>
    </w:p>
    <w:p w14:paraId="2C6368F4" w14:textId="057F48AB" w:rsidR="00621780" w:rsidRDefault="00621780" w:rsidP="009E0641">
      <w:pPr>
        <w:ind w:left="1080" w:hanging="360"/>
        <w:rPr>
          <w:rFonts w:ascii="Times New Roman" w:hAnsi="Times New Roman" w:cs="Times New Roman"/>
        </w:rPr>
      </w:pPr>
      <w:r>
        <w:rPr>
          <w:rFonts w:ascii="Times New Roman" w:hAnsi="Times New Roman" w:cs="Times New Roman"/>
        </w:rPr>
        <w:t>3</w:t>
      </w:r>
      <w:r w:rsidR="009E0641">
        <w:rPr>
          <w:rFonts w:ascii="Times New Roman" w:hAnsi="Times New Roman" w:cs="Times New Roman"/>
        </w:rPr>
        <w:t>.</w:t>
      </w:r>
      <w:r w:rsidR="009E0641">
        <w:rPr>
          <w:rFonts w:ascii="Times New Roman" w:hAnsi="Times New Roman" w:cs="Times New Roman"/>
        </w:rPr>
        <w:tab/>
      </w:r>
      <w:r w:rsidR="009D1F27">
        <w:rPr>
          <w:rFonts w:ascii="Times New Roman" w:hAnsi="Times New Roman" w:cs="Times New Roman"/>
        </w:rPr>
        <w:t>click the cross-hairs button under “Insertion Point”;</w:t>
      </w:r>
    </w:p>
    <w:p w14:paraId="6EBFCD41" w14:textId="26BC0DD0" w:rsidR="006175ED" w:rsidRDefault="006175ED" w:rsidP="009E0641">
      <w:pPr>
        <w:ind w:left="1080" w:hanging="360"/>
        <w:rPr>
          <w:rFonts w:ascii="Times New Roman" w:hAnsi="Times New Roman" w:cs="Times New Roman"/>
        </w:rPr>
      </w:pPr>
      <w:r>
        <w:rPr>
          <w:rFonts w:ascii="Times New Roman" w:hAnsi="Times New Roman" w:cs="Times New Roman"/>
        </w:rPr>
        <w:t>4</w:t>
      </w:r>
      <w:r w:rsidR="009E0641">
        <w:rPr>
          <w:rFonts w:ascii="Times New Roman" w:hAnsi="Times New Roman" w:cs="Times New Roman"/>
        </w:rPr>
        <w:t>.</w:t>
      </w:r>
      <w:r w:rsidR="009E0641">
        <w:rPr>
          <w:rFonts w:ascii="Times New Roman" w:hAnsi="Times New Roman" w:cs="Times New Roman"/>
        </w:rPr>
        <w:tab/>
      </w:r>
      <w:r w:rsidR="009D1F27">
        <w:rPr>
          <w:rFonts w:ascii="Times New Roman" w:hAnsi="Times New Roman" w:cs="Times New Roman"/>
        </w:rPr>
        <w:t>select the word</w:t>
      </w:r>
      <w:r w:rsidR="000E6552">
        <w:rPr>
          <w:rFonts w:ascii="Times New Roman" w:hAnsi="Times New Roman" w:cs="Times New Roman"/>
        </w:rPr>
        <w:t xml:space="preserve"> or punctuation after the place where the “elided” word would have been</w:t>
      </w:r>
      <w:r w:rsidR="009D1F27">
        <w:rPr>
          <w:rFonts w:ascii="Times New Roman" w:hAnsi="Times New Roman" w:cs="Times New Roman"/>
        </w:rPr>
        <w:t>;</w:t>
      </w:r>
    </w:p>
    <w:p w14:paraId="63437044" w14:textId="70827BDA" w:rsidR="009D1F27" w:rsidRDefault="009D1F27" w:rsidP="009E0641">
      <w:pPr>
        <w:ind w:left="1080" w:hanging="360"/>
        <w:rPr>
          <w:rFonts w:ascii="Times New Roman" w:hAnsi="Times New Roman" w:cs="Times New Roman"/>
        </w:rPr>
      </w:pPr>
      <w:r>
        <w:rPr>
          <w:rFonts w:ascii="Times New Roman" w:hAnsi="Times New Roman" w:cs="Times New Roman"/>
        </w:rPr>
        <w:t>5</w:t>
      </w:r>
      <w:r w:rsidR="009E0641">
        <w:rPr>
          <w:rFonts w:ascii="Times New Roman" w:hAnsi="Times New Roman" w:cs="Times New Roman"/>
        </w:rPr>
        <w:t>.</w:t>
      </w:r>
      <w:r w:rsidR="009E0641">
        <w:rPr>
          <w:rFonts w:ascii="Times New Roman" w:hAnsi="Times New Roman" w:cs="Times New Roman"/>
        </w:rPr>
        <w:tab/>
      </w:r>
      <w:r>
        <w:rPr>
          <w:rFonts w:ascii="Times New Roman" w:hAnsi="Times New Roman" w:cs="Times New Roman"/>
        </w:rPr>
        <w:t>click the “Add Token” button;</w:t>
      </w:r>
    </w:p>
    <w:p w14:paraId="53CC9AE1" w14:textId="314898F6" w:rsidR="009D1F27" w:rsidRDefault="009D1F27" w:rsidP="009E0641">
      <w:pPr>
        <w:ind w:left="1080" w:hanging="360"/>
        <w:rPr>
          <w:rFonts w:ascii="Times New Roman" w:hAnsi="Times New Roman" w:cs="Times New Roman"/>
        </w:rPr>
      </w:pPr>
      <w:r>
        <w:rPr>
          <w:rFonts w:ascii="Times New Roman" w:hAnsi="Times New Roman" w:cs="Times New Roman"/>
        </w:rPr>
        <w:t>6</w:t>
      </w:r>
      <w:r w:rsidR="009E0641">
        <w:rPr>
          <w:rFonts w:ascii="Times New Roman" w:hAnsi="Times New Roman" w:cs="Times New Roman"/>
        </w:rPr>
        <w:t>.</w:t>
      </w:r>
      <w:r w:rsidR="009E0641">
        <w:rPr>
          <w:rFonts w:ascii="Times New Roman" w:hAnsi="Times New Roman" w:cs="Times New Roman"/>
        </w:rPr>
        <w:tab/>
      </w:r>
      <w:r>
        <w:rPr>
          <w:rFonts w:ascii="Times New Roman" w:hAnsi="Times New Roman" w:cs="Times New Roman"/>
        </w:rPr>
        <w:t>link the ellipsis character to the tree as if it were the “missing” element.</w:t>
      </w:r>
    </w:p>
    <w:p w14:paraId="7FA793A4" w14:textId="77777777" w:rsidR="00155B51" w:rsidRDefault="00155B51" w:rsidP="009541BC">
      <w:pPr>
        <w:rPr>
          <w:rFonts w:ascii="Times New Roman" w:hAnsi="Times New Roman" w:cs="Times New Roman"/>
          <w:u w:val="single"/>
        </w:rPr>
      </w:pPr>
    </w:p>
    <w:p w14:paraId="5A8D1985" w14:textId="77777777" w:rsidR="00317680" w:rsidRDefault="00317680" w:rsidP="009541BC">
      <w:pPr>
        <w:rPr>
          <w:rFonts w:ascii="Times New Roman" w:hAnsi="Times New Roman" w:cs="Times New Roman"/>
          <w:u w:val="single"/>
        </w:rPr>
      </w:pPr>
    </w:p>
    <w:p w14:paraId="354EAD26" w14:textId="49987830" w:rsidR="009541BC" w:rsidRDefault="009541BC" w:rsidP="009541BC">
      <w:pPr>
        <w:rPr>
          <w:rFonts w:ascii="Times New Roman" w:hAnsi="Times New Roman" w:cs="Times New Roman"/>
        </w:rPr>
      </w:pPr>
      <w:r w:rsidRPr="00F02521">
        <w:rPr>
          <w:rFonts w:ascii="Times New Roman" w:hAnsi="Times New Roman" w:cs="Times New Roman"/>
          <w:u w:val="single"/>
        </w:rPr>
        <w:t>Ablative Absolutes</w:t>
      </w:r>
      <w:r>
        <w:rPr>
          <w:rFonts w:ascii="Times New Roman" w:hAnsi="Times New Roman" w:cs="Times New Roman"/>
        </w:rPr>
        <w:t xml:space="preserve"> – the noun is placed under (hangs from) the verbal adjective; both are labeled with the </w:t>
      </w:r>
      <w:r w:rsidRPr="009541BC">
        <w:rPr>
          <w:rFonts w:ascii="Times New Roman" w:hAnsi="Times New Roman" w:cs="Times New Roman"/>
          <w:b/>
        </w:rPr>
        <w:t>AB-ASOL</w:t>
      </w:r>
      <w:r>
        <w:rPr>
          <w:rFonts w:ascii="Times New Roman" w:hAnsi="Times New Roman" w:cs="Times New Roman"/>
        </w:rPr>
        <w:t xml:space="preserve"> tag</w:t>
      </w:r>
      <w:r w:rsidR="00C10A21">
        <w:rPr>
          <w:rFonts w:ascii="Times New Roman" w:hAnsi="Times New Roman" w:cs="Times New Roman"/>
        </w:rPr>
        <w:t xml:space="preserve"> in the “ablative” </w:t>
      </w:r>
      <w:r w:rsidR="00C10A21" w:rsidRPr="00F942C2">
        <w:rPr>
          <w:rFonts w:ascii="Times New Roman" w:hAnsi="Times New Roman" w:cs="Times New Roman"/>
        </w:rPr>
        <w:t>pull-down menu</w:t>
      </w:r>
      <w:r>
        <w:rPr>
          <w:rFonts w:ascii="Times New Roman" w:hAnsi="Times New Roman" w:cs="Times New Roman"/>
        </w:rPr>
        <w:t>.</w:t>
      </w:r>
      <w:r w:rsidR="00C10A21">
        <w:rPr>
          <w:rFonts w:ascii="Times New Roman" w:hAnsi="Times New Roman" w:cs="Times New Roman"/>
        </w:rPr>
        <w:t xml:space="preserve">  If there is no participle, place the </w:t>
      </w:r>
      <w:r w:rsidR="00602751">
        <w:rPr>
          <w:rFonts w:ascii="Times New Roman" w:hAnsi="Times New Roman" w:cs="Times New Roman"/>
        </w:rPr>
        <w:t xml:space="preserve">adjective or </w:t>
      </w:r>
      <w:r w:rsidR="00C10A21">
        <w:rPr>
          <w:rFonts w:ascii="Times New Roman" w:hAnsi="Times New Roman" w:cs="Times New Roman"/>
        </w:rPr>
        <w:t xml:space="preserve">title under the name or pronoun: e.g. </w:t>
      </w:r>
      <w:proofErr w:type="spellStart"/>
      <w:r w:rsidR="00C10A21">
        <w:rPr>
          <w:rFonts w:ascii="Times New Roman" w:hAnsi="Times New Roman" w:cs="Times New Roman"/>
        </w:rPr>
        <w:t>m</w:t>
      </w:r>
      <w:r w:rsidR="00602751">
        <w:rPr>
          <w:rFonts w:ascii="Times New Roman" w:hAnsi="Times New Roman" w:cs="Times New Roman"/>
        </w:rPr>
        <w:t>ē</w:t>
      </w:r>
      <w:proofErr w:type="spellEnd"/>
      <w:r w:rsidR="00C10A21">
        <w:rPr>
          <w:rFonts w:ascii="Times New Roman" w:hAnsi="Times New Roman" w:cs="Times New Roman"/>
        </w:rPr>
        <w:t xml:space="preserve"> </w:t>
      </w:r>
      <w:proofErr w:type="spellStart"/>
      <w:r w:rsidR="00C10A21">
        <w:rPr>
          <w:rFonts w:ascii="Times New Roman" w:hAnsi="Times New Roman" w:cs="Times New Roman"/>
        </w:rPr>
        <w:t>consule</w:t>
      </w:r>
      <w:proofErr w:type="spellEnd"/>
      <w:r w:rsidR="00C10A21">
        <w:rPr>
          <w:rFonts w:ascii="Times New Roman" w:hAnsi="Times New Roman" w:cs="Times New Roman"/>
        </w:rPr>
        <w:t xml:space="preserve"> – </w:t>
      </w:r>
      <w:proofErr w:type="spellStart"/>
      <w:r w:rsidR="00C10A21">
        <w:rPr>
          <w:rFonts w:ascii="Times New Roman" w:hAnsi="Times New Roman" w:cs="Times New Roman"/>
        </w:rPr>
        <w:t>consule</w:t>
      </w:r>
      <w:proofErr w:type="spellEnd"/>
      <w:r w:rsidR="00C10A21">
        <w:rPr>
          <w:rFonts w:ascii="Times New Roman" w:hAnsi="Times New Roman" w:cs="Times New Roman"/>
        </w:rPr>
        <w:t xml:space="preserve"> is placed under me</w:t>
      </w:r>
      <w:r w:rsidR="00602751">
        <w:rPr>
          <w:rFonts w:ascii="Times New Roman" w:hAnsi="Times New Roman" w:cs="Times New Roman"/>
        </w:rPr>
        <w:t xml:space="preserve">; </w:t>
      </w:r>
      <w:proofErr w:type="spellStart"/>
      <w:r w:rsidR="00602751">
        <w:rPr>
          <w:rFonts w:ascii="Times New Roman" w:hAnsi="Times New Roman" w:cs="Times New Roman"/>
        </w:rPr>
        <w:t>Caesare</w:t>
      </w:r>
      <w:proofErr w:type="spellEnd"/>
      <w:r w:rsidR="00602751">
        <w:rPr>
          <w:rFonts w:ascii="Times New Roman" w:hAnsi="Times New Roman" w:cs="Times New Roman"/>
        </w:rPr>
        <w:t xml:space="preserve"> </w:t>
      </w:r>
      <w:proofErr w:type="spellStart"/>
      <w:r w:rsidR="00602751">
        <w:rPr>
          <w:rFonts w:ascii="Times New Roman" w:hAnsi="Times New Roman" w:cs="Times New Roman"/>
        </w:rPr>
        <w:t>vīvō</w:t>
      </w:r>
      <w:proofErr w:type="spellEnd"/>
      <w:r w:rsidR="00602751">
        <w:rPr>
          <w:rFonts w:ascii="Times New Roman" w:hAnsi="Times New Roman" w:cs="Times New Roman"/>
        </w:rPr>
        <w:t xml:space="preserve"> – </w:t>
      </w:r>
      <w:proofErr w:type="spellStart"/>
      <w:r w:rsidR="00602751">
        <w:rPr>
          <w:rFonts w:ascii="Times New Roman" w:hAnsi="Times New Roman" w:cs="Times New Roman"/>
        </w:rPr>
        <w:t>vīvō</w:t>
      </w:r>
      <w:proofErr w:type="spellEnd"/>
      <w:r w:rsidR="00602751">
        <w:rPr>
          <w:rFonts w:ascii="Times New Roman" w:hAnsi="Times New Roman" w:cs="Times New Roman"/>
        </w:rPr>
        <w:t xml:space="preserve"> is placed under </w:t>
      </w:r>
      <w:proofErr w:type="spellStart"/>
      <w:r w:rsidR="00602751">
        <w:rPr>
          <w:rFonts w:ascii="Times New Roman" w:hAnsi="Times New Roman" w:cs="Times New Roman"/>
        </w:rPr>
        <w:t>Caesare</w:t>
      </w:r>
      <w:proofErr w:type="spellEnd"/>
      <w:r w:rsidR="00C10A21">
        <w:rPr>
          <w:rFonts w:ascii="Times New Roman" w:hAnsi="Times New Roman" w:cs="Times New Roman"/>
        </w:rPr>
        <w:t>.</w:t>
      </w:r>
    </w:p>
    <w:p w14:paraId="2655537D" w14:textId="77777777" w:rsidR="009541BC" w:rsidRPr="00F942C2" w:rsidRDefault="009541BC" w:rsidP="009541BC">
      <w:pPr>
        <w:rPr>
          <w:rFonts w:ascii="Times New Roman" w:hAnsi="Times New Roman" w:cs="Times New Roman"/>
        </w:rPr>
      </w:pPr>
    </w:p>
    <w:p w14:paraId="4146940A" w14:textId="1F6046FA" w:rsidR="000A5234" w:rsidRPr="00F942C2" w:rsidRDefault="000A5234">
      <w:pPr>
        <w:rPr>
          <w:rFonts w:ascii="Times New Roman" w:hAnsi="Times New Roman" w:cs="Times New Roman"/>
        </w:rPr>
      </w:pPr>
      <w:r w:rsidRPr="00F942C2">
        <w:rPr>
          <w:rFonts w:ascii="Times New Roman" w:hAnsi="Times New Roman" w:cs="Times New Roman"/>
          <w:u w:val="single"/>
        </w:rPr>
        <w:t>Adverbs and Adverbials</w:t>
      </w:r>
      <w:r w:rsidRPr="00F942C2">
        <w:rPr>
          <w:rFonts w:ascii="Times New Roman" w:hAnsi="Times New Roman" w:cs="Times New Roman"/>
        </w:rPr>
        <w:t xml:space="preserve"> – use the </w:t>
      </w:r>
      <w:r w:rsidRPr="00F942C2">
        <w:rPr>
          <w:rFonts w:ascii="Times New Roman" w:hAnsi="Times New Roman" w:cs="Times New Roman"/>
          <w:b/>
        </w:rPr>
        <w:t>ADV</w:t>
      </w:r>
      <w:r w:rsidRPr="00F942C2">
        <w:rPr>
          <w:rFonts w:ascii="Times New Roman" w:hAnsi="Times New Roman" w:cs="Times New Roman"/>
        </w:rPr>
        <w:t xml:space="preserve"> (adverbial) tag in the </w:t>
      </w:r>
      <w:r w:rsidR="00C10A21">
        <w:rPr>
          <w:rFonts w:ascii="Times New Roman" w:hAnsi="Times New Roman" w:cs="Times New Roman"/>
        </w:rPr>
        <w:t>“</w:t>
      </w:r>
      <w:r w:rsidRPr="00F942C2">
        <w:rPr>
          <w:rFonts w:ascii="Times New Roman" w:hAnsi="Times New Roman" w:cs="Times New Roman"/>
        </w:rPr>
        <w:t>BASIC</w:t>
      </w:r>
      <w:r w:rsidR="00C10A21">
        <w:rPr>
          <w:rFonts w:ascii="Times New Roman" w:hAnsi="Times New Roman" w:cs="Times New Roman"/>
        </w:rPr>
        <w:t>”</w:t>
      </w:r>
      <w:r w:rsidRPr="00F942C2">
        <w:rPr>
          <w:rFonts w:ascii="Times New Roman" w:hAnsi="Times New Roman" w:cs="Times New Roman"/>
        </w:rPr>
        <w:t xml:space="preserve"> pull-down menu.  </w:t>
      </w:r>
      <w:r w:rsidR="002039CA" w:rsidRPr="00F942C2">
        <w:rPr>
          <w:rFonts w:ascii="Times New Roman" w:hAnsi="Times New Roman" w:cs="Times New Roman"/>
        </w:rPr>
        <w:t>Use this tag for t</w:t>
      </w:r>
      <w:r w:rsidRPr="00F942C2">
        <w:rPr>
          <w:rFonts w:ascii="Times New Roman" w:hAnsi="Times New Roman" w:cs="Times New Roman"/>
        </w:rPr>
        <w:t xml:space="preserve">rue morphological adverbs like </w:t>
      </w:r>
      <w:r w:rsidR="002039CA" w:rsidRPr="00F942C2">
        <w:rPr>
          <w:rFonts w:ascii="Times New Roman" w:hAnsi="Times New Roman" w:cs="Times New Roman"/>
        </w:rPr>
        <w:t>“</w:t>
      </w:r>
      <w:proofErr w:type="spellStart"/>
      <w:r w:rsidRPr="00F942C2">
        <w:rPr>
          <w:rFonts w:ascii="Times New Roman" w:hAnsi="Times New Roman" w:cs="Times New Roman"/>
        </w:rPr>
        <w:t>sev</w:t>
      </w:r>
      <w:r w:rsidR="002039CA" w:rsidRPr="00F942C2">
        <w:rPr>
          <w:rFonts w:ascii="Times New Roman" w:hAnsi="Times New Roman" w:cs="Times New Roman"/>
        </w:rPr>
        <w:t>ē</w:t>
      </w:r>
      <w:r w:rsidRPr="00F942C2">
        <w:rPr>
          <w:rFonts w:ascii="Times New Roman" w:hAnsi="Times New Roman" w:cs="Times New Roman"/>
        </w:rPr>
        <w:t>rē</w:t>
      </w:r>
      <w:proofErr w:type="spellEnd"/>
      <w:r w:rsidR="002039CA" w:rsidRPr="00F942C2">
        <w:rPr>
          <w:rFonts w:ascii="Times New Roman" w:hAnsi="Times New Roman" w:cs="Times New Roman"/>
        </w:rPr>
        <w:t>”</w:t>
      </w:r>
      <w:r w:rsidRPr="00F942C2">
        <w:rPr>
          <w:rFonts w:ascii="Times New Roman" w:hAnsi="Times New Roman" w:cs="Times New Roman"/>
        </w:rPr>
        <w:t xml:space="preserve"> or </w:t>
      </w:r>
      <w:r w:rsidR="002039CA" w:rsidRPr="00F942C2">
        <w:rPr>
          <w:rFonts w:ascii="Times New Roman" w:hAnsi="Times New Roman" w:cs="Times New Roman"/>
        </w:rPr>
        <w:t>“</w:t>
      </w:r>
      <w:proofErr w:type="spellStart"/>
      <w:r w:rsidRPr="00F942C2">
        <w:rPr>
          <w:rFonts w:ascii="Times New Roman" w:hAnsi="Times New Roman" w:cs="Times New Roman"/>
        </w:rPr>
        <w:t>tristiter</w:t>
      </w:r>
      <w:proofErr w:type="spellEnd"/>
      <w:r w:rsidR="002039CA" w:rsidRPr="00F942C2">
        <w:rPr>
          <w:rFonts w:ascii="Times New Roman" w:hAnsi="Times New Roman" w:cs="Times New Roman"/>
        </w:rPr>
        <w:t xml:space="preserve">”, as well as for </w:t>
      </w:r>
      <w:r w:rsidR="00C74728" w:rsidRPr="00F942C2">
        <w:rPr>
          <w:rFonts w:ascii="Times New Roman" w:hAnsi="Times New Roman" w:cs="Times New Roman"/>
        </w:rPr>
        <w:t xml:space="preserve">words </w:t>
      </w:r>
      <w:r w:rsidR="00C74728">
        <w:rPr>
          <w:rFonts w:ascii="Times New Roman" w:hAnsi="Times New Roman" w:cs="Times New Roman"/>
        </w:rPr>
        <w:t xml:space="preserve">of </w:t>
      </w:r>
      <w:r w:rsidR="0047587A">
        <w:rPr>
          <w:rFonts w:ascii="Times New Roman" w:hAnsi="Times New Roman" w:cs="Times New Roman"/>
        </w:rPr>
        <w:t>obscured</w:t>
      </w:r>
      <w:r w:rsidR="00C74728" w:rsidRPr="00F942C2">
        <w:rPr>
          <w:rFonts w:ascii="Times New Roman" w:hAnsi="Times New Roman" w:cs="Times New Roman"/>
        </w:rPr>
        <w:t xml:space="preserve"> </w:t>
      </w:r>
      <w:r w:rsidR="00C74728">
        <w:rPr>
          <w:rFonts w:ascii="Times New Roman" w:hAnsi="Times New Roman" w:cs="Times New Roman"/>
        </w:rPr>
        <w:t xml:space="preserve">origin </w:t>
      </w:r>
      <w:r w:rsidR="002039CA" w:rsidRPr="00F942C2">
        <w:rPr>
          <w:rFonts w:ascii="Times New Roman" w:hAnsi="Times New Roman" w:cs="Times New Roman"/>
        </w:rPr>
        <w:t>like “</w:t>
      </w:r>
      <w:proofErr w:type="spellStart"/>
      <w:r w:rsidR="0047587A">
        <w:rPr>
          <w:rFonts w:ascii="Times New Roman" w:hAnsi="Times New Roman" w:cs="Times New Roman"/>
        </w:rPr>
        <w:t>diū</w:t>
      </w:r>
      <w:proofErr w:type="spellEnd"/>
      <w:r w:rsidR="002039CA" w:rsidRPr="00F942C2">
        <w:rPr>
          <w:rFonts w:ascii="Times New Roman" w:hAnsi="Times New Roman" w:cs="Times New Roman"/>
        </w:rPr>
        <w:t>” and fossilized adverbial accusatives like “</w:t>
      </w:r>
      <w:proofErr w:type="spellStart"/>
      <w:r w:rsidR="002039CA" w:rsidRPr="00F942C2">
        <w:rPr>
          <w:rFonts w:ascii="Times New Roman" w:hAnsi="Times New Roman" w:cs="Times New Roman"/>
        </w:rPr>
        <w:t>sensim</w:t>
      </w:r>
      <w:proofErr w:type="spellEnd"/>
      <w:r w:rsidR="002039CA" w:rsidRPr="00F942C2">
        <w:rPr>
          <w:rFonts w:ascii="Times New Roman" w:hAnsi="Times New Roman" w:cs="Times New Roman"/>
        </w:rPr>
        <w:t>”.</w:t>
      </w:r>
      <w:r w:rsidR="00F942C2" w:rsidRPr="00F942C2">
        <w:rPr>
          <w:rStyle w:val="FootnoteReference"/>
          <w:rFonts w:ascii="Times New Roman" w:hAnsi="Times New Roman" w:cs="Times New Roman"/>
        </w:rPr>
        <w:footnoteReference w:id="3"/>
      </w:r>
    </w:p>
    <w:p w14:paraId="0ED997FF" w14:textId="77777777" w:rsidR="000A5234" w:rsidRPr="00F942C2" w:rsidRDefault="000A5234">
      <w:pPr>
        <w:rPr>
          <w:rFonts w:ascii="Times New Roman" w:hAnsi="Times New Roman" w:cs="Times New Roman"/>
        </w:rPr>
      </w:pPr>
    </w:p>
    <w:p w14:paraId="0EF0ADDF" w14:textId="118AC86F" w:rsidR="00F02521" w:rsidRPr="00F942C2" w:rsidRDefault="00F02521" w:rsidP="00F02521">
      <w:pPr>
        <w:rPr>
          <w:rFonts w:ascii="Times New Roman" w:hAnsi="Times New Roman" w:cs="Times New Roman"/>
        </w:rPr>
      </w:pPr>
      <w:r w:rsidRPr="00F02521">
        <w:rPr>
          <w:rFonts w:ascii="Times New Roman" w:hAnsi="Times New Roman" w:cs="Times New Roman"/>
          <w:u w:val="single"/>
        </w:rPr>
        <w:t>“Auxiliary” Verbs</w:t>
      </w:r>
      <w:r>
        <w:rPr>
          <w:rFonts w:ascii="Times New Roman" w:hAnsi="Times New Roman" w:cs="Times New Roman"/>
        </w:rPr>
        <w:t xml:space="preserve"> – use </w:t>
      </w:r>
      <w:r w:rsidRPr="00F942C2">
        <w:rPr>
          <w:rFonts w:ascii="Times New Roman" w:hAnsi="Times New Roman" w:cs="Times New Roman"/>
        </w:rPr>
        <w:t xml:space="preserve">the </w:t>
      </w:r>
      <w:proofErr w:type="spellStart"/>
      <w:r>
        <w:rPr>
          <w:rFonts w:ascii="Times New Roman" w:hAnsi="Times New Roman" w:cs="Times New Roman"/>
          <w:b/>
        </w:rPr>
        <w:t>AuxV</w:t>
      </w:r>
      <w:proofErr w:type="spellEnd"/>
      <w:r w:rsidRPr="00F942C2">
        <w:rPr>
          <w:rFonts w:ascii="Times New Roman" w:hAnsi="Times New Roman" w:cs="Times New Roman"/>
        </w:rPr>
        <w:t xml:space="preserve"> (</w:t>
      </w:r>
      <w:r>
        <w:rPr>
          <w:rFonts w:ascii="Times New Roman" w:hAnsi="Times New Roman" w:cs="Times New Roman"/>
        </w:rPr>
        <w:t>auxiliary verb</w:t>
      </w:r>
      <w:r w:rsidRPr="00F942C2">
        <w:rPr>
          <w:rFonts w:ascii="Times New Roman" w:hAnsi="Times New Roman" w:cs="Times New Roman"/>
        </w:rPr>
        <w:t xml:space="preserve">) tag in the </w:t>
      </w:r>
      <w:r w:rsidR="00C10A21">
        <w:rPr>
          <w:rFonts w:ascii="Times New Roman" w:hAnsi="Times New Roman" w:cs="Times New Roman"/>
        </w:rPr>
        <w:t>“</w:t>
      </w:r>
      <w:r w:rsidRPr="00F942C2">
        <w:rPr>
          <w:rFonts w:ascii="Times New Roman" w:hAnsi="Times New Roman" w:cs="Times New Roman"/>
        </w:rPr>
        <w:t>BASIC</w:t>
      </w:r>
      <w:r w:rsidR="00C10A21">
        <w:rPr>
          <w:rFonts w:ascii="Times New Roman" w:hAnsi="Times New Roman" w:cs="Times New Roman"/>
        </w:rPr>
        <w:t>”</w:t>
      </w:r>
      <w:r w:rsidRPr="00F942C2">
        <w:rPr>
          <w:rFonts w:ascii="Times New Roman" w:hAnsi="Times New Roman" w:cs="Times New Roman"/>
        </w:rPr>
        <w:t xml:space="preserve"> pull-down menu</w:t>
      </w:r>
      <w:r>
        <w:rPr>
          <w:rFonts w:ascii="Times New Roman" w:hAnsi="Times New Roman" w:cs="Times New Roman"/>
        </w:rPr>
        <w:t xml:space="preserve"> for finite verbs and infinitives used in a periphrastic verbal form: e.g. “</w:t>
      </w:r>
      <w:proofErr w:type="spellStart"/>
      <w:r>
        <w:rPr>
          <w:rFonts w:ascii="Times New Roman" w:hAnsi="Times New Roman" w:cs="Times New Roman"/>
        </w:rPr>
        <w:t>futūrus</w:t>
      </w:r>
      <w:proofErr w:type="spellEnd"/>
      <w:r>
        <w:rPr>
          <w:rFonts w:ascii="Times New Roman" w:hAnsi="Times New Roman" w:cs="Times New Roman"/>
        </w:rPr>
        <w:t xml:space="preserve"> </w:t>
      </w:r>
      <w:proofErr w:type="spellStart"/>
      <w:r w:rsidRPr="005C5A93">
        <w:rPr>
          <w:rFonts w:ascii="Times New Roman" w:hAnsi="Times New Roman" w:cs="Times New Roman"/>
          <w:b/>
        </w:rPr>
        <w:t>est</w:t>
      </w:r>
      <w:proofErr w:type="spellEnd"/>
      <w:r>
        <w:rPr>
          <w:rFonts w:ascii="Times New Roman" w:hAnsi="Times New Roman" w:cs="Times New Roman"/>
        </w:rPr>
        <w:t>”, “</w:t>
      </w:r>
      <w:proofErr w:type="spellStart"/>
      <w:r>
        <w:rPr>
          <w:rFonts w:ascii="Times New Roman" w:hAnsi="Times New Roman" w:cs="Times New Roman"/>
        </w:rPr>
        <w:t>amātum</w:t>
      </w:r>
      <w:proofErr w:type="spellEnd"/>
      <w:r>
        <w:rPr>
          <w:rFonts w:ascii="Times New Roman" w:hAnsi="Times New Roman" w:cs="Times New Roman"/>
        </w:rPr>
        <w:t xml:space="preserve"> </w:t>
      </w:r>
      <w:proofErr w:type="spellStart"/>
      <w:r w:rsidRPr="005C5A93">
        <w:rPr>
          <w:rFonts w:ascii="Times New Roman" w:hAnsi="Times New Roman" w:cs="Times New Roman"/>
          <w:b/>
        </w:rPr>
        <w:t>esse</w:t>
      </w:r>
      <w:proofErr w:type="spellEnd"/>
      <w:r>
        <w:rPr>
          <w:rFonts w:ascii="Times New Roman" w:hAnsi="Times New Roman" w:cs="Times New Roman"/>
        </w:rPr>
        <w:t>”, or “</w:t>
      </w:r>
      <w:proofErr w:type="spellStart"/>
      <w:r>
        <w:rPr>
          <w:rFonts w:ascii="Times New Roman" w:hAnsi="Times New Roman" w:cs="Times New Roman"/>
        </w:rPr>
        <w:t>amanda</w:t>
      </w:r>
      <w:proofErr w:type="spellEnd"/>
      <w:r>
        <w:rPr>
          <w:rFonts w:ascii="Times New Roman" w:hAnsi="Times New Roman" w:cs="Times New Roman"/>
        </w:rPr>
        <w:t xml:space="preserve"> </w:t>
      </w:r>
      <w:r w:rsidRPr="005C5A93">
        <w:rPr>
          <w:rFonts w:ascii="Times New Roman" w:hAnsi="Times New Roman" w:cs="Times New Roman"/>
          <w:b/>
        </w:rPr>
        <w:t>sit</w:t>
      </w:r>
      <w:r>
        <w:rPr>
          <w:rFonts w:ascii="Times New Roman" w:hAnsi="Times New Roman" w:cs="Times New Roman"/>
        </w:rPr>
        <w:t>”</w:t>
      </w:r>
      <w:r w:rsidRPr="00F942C2">
        <w:rPr>
          <w:rFonts w:ascii="Times New Roman" w:hAnsi="Times New Roman" w:cs="Times New Roman"/>
        </w:rPr>
        <w:t xml:space="preserve">.  </w:t>
      </w:r>
      <w:r>
        <w:rPr>
          <w:rFonts w:ascii="Times New Roman" w:hAnsi="Times New Roman" w:cs="Times New Roman"/>
        </w:rPr>
        <w:t xml:space="preserve">Note that the auxiliary verbal form is taken as being dependent on </w:t>
      </w:r>
      <w:r w:rsidR="00B33090">
        <w:rPr>
          <w:rFonts w:ascii="Times New Roman" w:hAnsi="Times New Roman" w:cs="Times New Roman"/>
        </w:rPr>
        <w:t xml:space="preserve">(hangs under) </w:t>
      </w:r>
      <w:r>
        <w:rPr>
          <w:rFonts w:ascii="Times New Roman" w:hAnsi="Times New Roman" w:cs="Times New Roman"/>
        </w:rPr>
        <w:t>the verbal adjective in the periphrastic form.</w:t>
      </w:r>
    </w:p>
    <w:p w14:paraId="424AEF95" w14:textId="77777777" w:rsidR="00F02521" w:rsidRDefault="00F02521" w:rsidP="00F02521">
      <w:pPr>
        <w:rPr>
          <w:rFonts w:ascii="Times New Roman" w:hAnsi="Times New Roman" w:cs="Times New Roman"/>
        </w:rPr>
      </w:pPr>
    </w:p>
    <w:p w14:paraId="4BD26345" w14:textId="015722E4" w:rsidR="00736BE5" w:rsidRDefault="00736BE5" w:rsidP="00736BE5">
      <w:pPr>
        <w:rPr>
          <w:rFonts w:ascii="Times New Roman" w:hAnsi="Times New Roman" w:cs="Times New Roman"/>
        </w:rPr>
      </w:pPr>
      <w:r>
        <w:rPr>
          <w:rFonts w:ascii="Times New Roman" w:hAnsi="Times New Roman" w:cs="Times New Roman"/>
          <w:u w:val="single"/>
        </w:rPr>
        <w:t>Infinitives</w:t>
      </w:r>
      <w:r>
        <w:rPr>
          <w:rFonts w:ascii="Times New Roman" w:hAnsi="Times New Roman" w:cs="Times New Roman"/>
        </w:rPr>
        <w:t xml:space="preserve"> – use </w:t>
      </w:r>
      <w:r w:rsidRPr="00F942C2">
        <w:rPr>
          <w:rFonts w:ascii="Times New Roman" w:hAnsi="Times New Roman" w:cs="Times New Roman"/>
        </w:rPr>
        <w:t xml:space="preserve">the </w:t>
      </w:r>
      <w:r w:rsidRPr="00736BE5">
        <w:rPr>
          <w:rFonts w:ascii="Times New Roman" w:hAnsi="Times New Roman" w:cs="Times New Roman"/>
        </w:rPr>
        <w:t>appropriate</w:t>
      </w:r>
      <w:r w:rsidRPr="00F942C2">
        <w:rPr>
          <w:rFonts w:ascii="Times New Roman" w:hAnsi="Times New Roman" w:cs="Times New Roman"/>
        </w:rPr>
        <w:t xml:space="preserve"> tag in the </w:t>
      </w:r>
      <w:r>
        <w:rPr>
          <w:rFonts w:ascii="Times New Roman" w:hAnsi="Times New Roman" w:cs="Times New Roman"/>
        </w:rPr>
        <w:t xml:space="preserve">“infinitive uses” </w:t>
      </w:r>
      <w:r w:rsidRPr="00F942C2">
        <w:rPr>
          <w:rFonts w:ascii="Times New Roman" w:hAnsi="Times New Roman" w:cs="Times New Roman"/>
        </w:rPr>
        <w:t>pull-down menu</w:t>
      </w:r>
      <w:r w:rsidR="007F701D">
        <w:rPr>
          <w:rFonts w:ascii="Times New Roman" w:hAnsi="Times New Roman" w:cs="Times New Roman"/>
        </w:rPr>
        <w:t xml:space="preserve"> to label these neuter, verbal nouns:</w:t>
      </w:r>
    </w:p>
    <w:p w14:paraId="49B341DB" w14:textId="440AF169" w:rsidR="00736BE5" w:rsidRDefault="00736BE5" w:rsidP="007F701D">
      <w:pPr>
        <w:tabs>
          <w:tab w:val="left" w:pos="2520"/>
        </w:tabs>
        <w:ind w:left="360"/>
        <w:rPr>
          <w:rFonts w:ascii="Times New Roman" w:hAnsi="Times New Roman" w:cs="Times New Roman"/>
          <w:u w:val="single"/>
        </w:rPr>
      </w:pPr>
      <w:r>
        <w:rPr>
          <w:rFonts w:ascii="Times New Roman" w:hAnsi="Times New Roman" w:cs="Times New Roman"/>
          <w:b/>
        </w:rPr>
        <w:t>INF-COMP</w:t>
      </w:r>
      <w:r w:rsidRPr="00F942C2">
        <w:rPr>
          <w:rFonts w:ascii="Times New Roman" w:hAnsi="Times New Roman" w:cs="Times New Roman"/>
        </w:rPr>
        <w:t xml:space="preserve"> </w:t>
      </w:r>
      <w:r w:rsidR="007F701D">
        <w:rPr>
          <w:rFonts w:ascii="Times New Roman" w:hAnsi="Times New Roman" w:cs="Times New Roman"/>
        </w:rPr>
        <w:tab/>
      </w:r>
      <w:r w:rsidR="007F701D" w:rsidRPr="007F701D">
        <w:rPr>
          <w:rFonts w:ascii="Times New Roman" w:hAnsi="Times New Roman" w:cs="Times New Roman"/>
        </w:rPr>
        <w:t>Complimentary Infinitives</w:t>
      </w:r>
      <w:r w:rsidR="007F701D">
        <w:rPr>
          <w:rFonts w:ascii="Times New Roman" w:hAnsi="Times New Roman" w:cs="Times New Roman"/>
        </w:rPr>
        <w:t xml:space="preserve"> (</w:t>
      </w:r>
      <w:r>
        <w:rPr>
          <w:rFonts w:ascii="Times New Roman" w:hAnsi="Times New Roman" w:cs="Times New Roman"/>
        </w:rPr>
        <w:t>function</w:t>
      </w:r>
      <w:r w:rsidR="007F701D">
        <w:rPr>
          <w:rFonts w:ascii="Times New Roman" w:hAnsi="Times New Roman" w:cs="Times New Roman"/>
        </w:rPr>
        <w:t>ing</w:t>
      </w:r>
      <w:r>
        <w:rPr>
          <w:rFonts w:ascii="Times New Roman" w:hAnsi="Times New Roman" w:cs="Times New Roman"/>
        </w:rPr>
        <w:t xml:space="preserve"> as the </w:t>
      </w:r>
      <w:r w:rsidRPr="0050741E">
        <w:rPr>
          <w:rFonts w:ascii="Times New Roman" w:hAnsi="Times New Roman" w:cs="Times New Roman"/>
          <w:i/>
        </w:rPr>
        <w:t>Direct Objects</w:t>
      </w:r>
      <w:r>
        <w:rPr>
          <w:rFonts w:ascii="Times New Roman" w:hAnsi="Times New Roman" w:cs="Times New Roman"/>
        </w:rPr>
        <w:t xml:space="preserve"> of certain verbs</w:t>
      </w:r>
      <w:r w:rsidR="007F701D">
        <w:rPr>
          <w:rFonts w:ascii="Times New Roman" w:hAnsi="Times New Roman" w:cs="Times New Roman"/>
        </w:rPr>
        <w:t>)</w:t>
      </w:r>
    </w:p>
    <w:p w14:paraId="6CFFE67C" w14:textId="591D6A14" w:rsidR="001108A4" w:rsidRDefault="001108A4" w:rsidP="001108A4">
      <w:pPr>
        <w:tabs>
          <w:tab w:val="left" w:pos="2520"/>
        </w:tabs>
        <w:ind w:left="360"/>
        <w:rPr>
          <w:rFonts w:ascii="Times New Roman" w:hAnsi="Times New Roman" w:cs="Times New Roman"/>
          <w:u w:val="single"/>
        </w:rPr>
      </w:pPr>
      <w:r>
        <w:rPr>
          <w:rFonts w:ascii="Times New Roman" w:hAnsi="Times New Roman" w:cs="Times New Roman"/>
          <w:b/>
        </w:rPr>
        <w:t>INF-HIST</w:t>
      </w:r>
      <w:r w:rsidRPr="00F942C2">
        <w:rPr>
          <w:rFonts w:ascii="Times New Roman" w:hAnsi="Times New Roman" w:cs="Times New Roman"/>
        </w:rPr>
        <w:t xml:space="preserve"> </w:t>
      </w:r>
      <w:r>
        <w:rPr>
          <w:rFonts w:ascii="Times New Roman" w:hAnsi="Times New Roman" w:cs="Times New Roman"/>
        </w:rPr>
        <w:tab/>
        <w:t>Historical</w:t>
      </w:r>
      <w:r w:rsidRPr="007F701D">
        <w:rPr>
          <w:rFonts w:ascii="Times New Roman" w:hAnsi="Times New Roman" w:cs="Times New Roman"/>
        </w:rPr>
        <w:t xml:space="preserve"> Infinitives</w:t>
      </w:r>
      <w:r>
        <w:rPr>
          <w:rFonts w:ascii="Times New Roman" w:hAnsi="Times New Roman" w:cs="Times New Roman"/>
        </w:rPr>
        <w:t xml:space="preserve"> (functioning as the </w:t>
      </w:r>
      <w:r>
        <w:rPr>
          <w:rFonts w:ascii="Times New Roman" w:hAnsi="Times New Roman" w:cs="Times New Roman"/>
          <w:i/>
        </w:rPr>
        <w:t>Predicate</w:t>
      </w:r>
      <w:r>
        <w:rPr>
          <w:rFonts w:ascii="Times New Roman" w:hAnsi="Times New Roman" w:cs="Times New Roman"/>
        </w:rPr>
        <w:t>)</w:t>
      </w:r>
    </w:p>
    <w:p w14:paraId="303A0D4C" w14:textId="3FDDCBCC" w:rsidR="001108A4" w:rsidRDefault="001108A4" w:rsidP="001108A4">
      <w:pPr>
        <w:tabs>
          <w:tab w:val="left" w:pos="2520"/>
        </w:tabs>
        <w:ind w:left="360"/>
        <w:rPr>
          <w:rFonts w:ascii="Times New Roman" w:hAnsi="Times New Roman" w:cs="Times New Roman"/>
          <w:u w:val="single"/>
        </w:rPr>
      </w:pPr>
      <w:r>
        <w:rPr>
          <w:rFonts w:ascii="Times New Roman" w:hAnsi="Times New Roman" w:cs="Times New Roman"/>
          <w:b/>
        </w:rPr>
        <w:t>INF-EXPL</w:t>
      </w:r>
      <w:r w:rsidRPr="00F942C2">
        <w:rPr>
          <w:rFonts w:ascii="Times New Roman" w:hAnsi="Times New Roman" w:cs="Times New Roman"/>
        </w:rPr>
        <w:t xml:space="preserve"> </w:t>
      </w:r>
      <w:r>
        <w:rPr>
          <w:rFonts w:ascii="Times New Roman" w:hAnsi="Times New Roman" w:cs="Times New Roman"/>
        </w:rPr>
        <w:tab/>
        <w:t>Explanatory</w:t>
      </w:r>
      <w:r w:rsidRPr="007F701D">
        <w:rPr>
          <w:rFonts w:ascii="Times New Roman" w:hAnsi="Times New Roman" w:cs="Times New Roman"/>
        </w:rPr>
        <w:t xml:space="preserve"> Infinitives</w:t>
      </w:r>
      <w:r>
        <w:rPr>
          <w:rFonts w:ascii="Times New Roman" w:hAnsi="Times New Roman" w:cs="Times New Roman"/>
        </w:rPr>
        <w:t xml:space="preserve"> (modifying certain adjectives)</w:t>
      </w:r>
    </w:p>
    <w:p w14:paraId="3E1CE5F7" w14:textId="4321D1DE" w:rsidR="001108A4" w:rsidRDefault="001108A4" w:rsidP="001108A4">
      <w:pPr>
        <w:tabs>
          <w:tab w:val="left" w:pos="2520"/>
        </w:tabs>
        <w:ind w:left="360"/>
        <w:rPr>
          <w:rFonts w:ascii="Times New Roman" w:hAnsi="Times New Roman" w:cs="Times New Roman"/>
          <w:u w:val="single"/>
        </w:rPr>
      </w:pPr>
      <w:r>
        <w:rPr>
          <w:rFonts w:ascii="Times New Roman" w:hAnsi="Times New Roman" w:cs="Times New Roman"/>
          <w:b/>
        </w:rPr>
        <w:t>INF-PURP</w:t>
      </w:r>
      <w:r w:rsidRPr="00F942C2">
        <w:rPr>
          <w:rFonts w:ascii="Times New Roman" w:hAnsi="Times New Roman" w:cs="Times New Roman"/>
        </w:rPr>
        <w:t xml:space="preserve"> </w:t>
      </w:r>
      <w:r>
        <w:rPr>
          <w:rFonts w:ascii="Times New Roman" w:hAnsi="Times New Roman" w:cs="Times New Roman"/>
        </w:rPr>
        <w:tab/>
      </w:r>
      <w:r w:rsidRPr="007F701D">
        <w:rPr>
          <w:rFonts w:ascii="Times New Roman" w:hAnsi="Times New Roman" w:cs="Times New Roman"/>
        </w:rPr>
        <w:t>Infinitives</w:t>
      </w:r>
      <w:r>
        <w:rPr>
          <w:rFonts w:ascii="Times New Roman" w:hAnsi="Times New Roman" w:cs="Times New Roman"/>
        </w:rPr>
        <w:t xml:space="preserve"> of Purpose (functioning as the </w:t>
      </w:r>
      <w:r w:rsidRPr="0050741E">
        <w:rPr>
          <w:rFonts w:ascii="Times New Roman" w:hAnsi="Times New Roman" w:cs="Times New Roman"/>
          <w:i/>
        </w:rPr>
        <w:t>Direct Objects</w:t>
      </w:r>
      <w:r>
        <w:rPr>
          <w:rFonts w:ascii="Times New Roman" w:hAnsi="Times New Roman" w:cs="Times New Roman"/>
        </w:rPr>
        <w:t xml:space="preserve"> of certain verbs)</w:t>
      </w:r>
    </w:p>
    <w:p w14:paraId="7CF24612" w14:textId="5229BB22" w:rsidR="00736BE5" w:rsidRDefault="00736BE5" w:rsidP="007F701D">
      <w:pPr>
        <w:tabs>
          <w:tab w:val="left" w:pos="2520"/>
        </w:tabs>
        <w:ind w:left="360"/>
        <w:rPr>
          <w:rFonts w:ascii="Times New Roman" w:hAnsi="Times New Roman" w:cs="Times New Roman"/>
        </w:rPr>
      </w:pPr>
      <w:r>
        <w:rPr>
          <w:rFonts w:ascii="Times New Roman" w:hAnsi="Times New Roman" w:cs="Times New Roman"/>
          <w:b/>
        </w:rPr>
        <w:t>N-SUBJ</w:t>
      </w:r>
      <w:r w:rsidR="007F701D">
        <w:rPr>
          <w:rFonts w:ascii="Times New Roman" w:hAnsi="Times New Roman" w:cs="Times New Roman"/>
        </w:rPr>
        <w:tab/>
      </w:r>
      <w:r w:rsidR="007F701D" w:rsidRPr="007F701D">
        <w:rPr>
          <w:rFonts w:ascii="Times New Roman" w:hAnsi="Times New Roman" w:cs="Times New Roman"/>
        </w:rPr>
        <w:t>Subject Infinitives</w:t>
      </w:r>
      <w:r w:rsidR="007F701D">
        <w:rPr>
          <w:rFonts w:ascii="Times New Roman" w:hAnsi="Times New Roman" w:cs="Times New Roman"/>
        </w:rPr>
        <w:t xml:space="preserve"> (</w:t>
      </w:r>
      <w:r>
        <w:rPr>
          <w:rFonts w:ascii="Times New Roman" w:hAnsi="Times New Roman" w:cs="Times New Roman"/>
        </w:rPr>
        <w:t>function</w:t>
      </w:r>
      <w:r w:rsidR="007F701D">
        <w:rPr>
          <w:rFonts w:ascii="Times New Roman" w:hAnsi="Times New Roman" w:cs="Times New Roman"/>
        </w:rPr>
        <w:t>ing</w:t>
      </w:r>
      <w:r>
        <w:rPr>
          <w:rFonts w:ascii="Times New Roman" w:hAnsi="Times New Roman" w:cs="Times New Roman"/>
        </w:rPr>
        <w:t xml:space="preserve"> as the </w:t>
      </w:r>
      <w:r>
        <w:rPr>
          <w:rFonts w:ascii="Times New Roman" w:hAnsi="Times New Roman" w:cs="Times New Roman"/>
          <w:i/>
        </w:rPr>
        <w:t>Subjects</w:t>
      </w:r>
      <w:r>
        <w:rPr>
          <w:rFonts w:ascii="Times New Roman" w:hAnsi="Times New Roman" w:cs="Times New Roman"/>
        </w:rPr>
        <w:t xml:space="preserve"> of certain verbs, especially of impersonal verbs.</w:t>
      </w:r>
      <w:r w:rsidR="007F701D">
        <w:rPr>
          <w:rFonts w:ascii="Times New Roman" w:hAnsi="Times New Roman" w:cs="Times New Roman"/>
        </w:rPr>
        <w:t>)</w:t>
      </w:r>
    </w:p>
    <w:p w14:paraId="757726BC" w14:textId="77777777" w:rsidR="00736BE5" w:rsidRDefault="00736BE5" w:rsidP="00736BE5">
      <w:pPr>
        <w:rPr>
          <w:rFonts w:ascii="Times New Roman" w:hAnsi="Times New Roman" w:cs="Times New Roman"/>
          <w:u w:val="single"/>
        </w:rPr>
      </w:pPr>
    </w:p>
    <w:p w14:paraId="71CA9563" w14:textId="77777777" w:rsidR="001E6035" w:rsidRPr="00F942C2" w:rsidRDefault="001E6035" w:rsidP="001E6035">
      <w:pPr>
        <w:rPr>
          <w:rFonts w:ascii="Times New Roman" w:hAnsi="Times New Roman" w:cs="Times New Roman"/>
        </w:rPr>
      </w:pPr>
      <w:r>
        <w:rPr>
          <w:rFonts w:ascii="Times New Roman" w:hAnsi="Times New Roman" w:cs="Times New Roman"/>
          <w:u w:val="single"/>
        </w:rPr>
        <w:t>Locatives</w:t>
      </w:r>
      <w:r>
        <w:rPr>
          <w:rFonts w:ascii="Times New Roman" w:hAnsi="Times New Roman" w:cs="Times New Roman"/>
        </w:rPr>
        <w:t xml:space="preserve"> – use </w:t>
      </w:r>
      <w:r w:rsidRPr="00F942C2">
        <w:rPr>
          <w:rFonts w:ascii="Times New Roman" w:hAnsi="Times New Roman" w:cs="Times New Roman"/>
        </w:rPr>
        <w:t xml:space="preserve">the </w:t>
      </w:r>
      <w:r>
        <w:rPr>
          <w:rFonts w:ascii="Times New Roman" w:hAnsi="Times New Roman" w:cs="Times New Roman"/>
          <w:b/>
        </w:rPr>
        <w:t>L-LOCAT</w:t>
      </w:r>
      <w:r w:rsidRPr="00F942C2">
        <w:rPr>
          <w:rFonts w:ascii="Times New Roman" w:hAnsi="Times New Roman" w:cs="Times New Roman"/>
        </w:rPr>
        <w:t xml:space="preserve"> tag in the pull-down menu</w:t>
      </w:r>
      <w:r>
        <w:rPr>
          <w:rFonts w:ascii="Times New Roman" w:hAnsi="Times New Roman" w:cs="Times New Roman"/>
        </w:rPr>
        <w:t xml:space="preserve">.  A noun in the locative case functions like an </w:t>
      </w:r>
      <w:r w:rsidRPr="00DB1517">
        <w:rPr>
          <w:rFonts w:ascii="Times New Roman" w:hAnsi="Times New Roman" w:cs="Times New Roman"/>
          <w:i/>
        </w:rPr>
        <w:t>Ablative of Location</w:t>
      </w:r>
      <w:r>
        <w:rPr>
          <w:rFonts w:ascii="Times New Roman" w:hAnsi="Times New Roman" w:cs="Times New Roman"/>
          <w:i/>
        </w:rPr>
        <w:t xml:space="preserve">. </w:t>
      </w:r>
      <w:r>
        <w:rPr>
          <w:rFonts w:ascii="Times New Roman" w:hAnsi="Times New Roman" w:cs="Times New Roman"/>
        </w:rPr>
        <w:t xml:space="preserve"> </w:t>
      </w:r>
      <w:r w:rsidRPr="00D052FB">
        <w:rPr>
          <w:rFonts w:ascii="Times New Roman" w:hAnsi="Times New Roman" w:cs="Times New Roman"/>
          <w:i/>
          <w:iCs/>
        </w:rPr>
        <w:t xml:space="preserve">Locative </w:t>
      </w:r>
      <w:r w:rsidRPr="00D052FB">
        <w:rPr>
          <w:rFonts w:ascii="Times New Roman" w:hAnsi="Times New Roman" w:cs="Times New Roman"/>
        </w:rPr>
        <w:t xml:space="preserve">forms were in common use only for the names of cities, islands, and [ </w:t>
      </w:r>
      <w:proofErr w:type="spellStart"/>
      <w:proofErr w:type="gramStart"/>
      <w:r w:rsidRPr="00D052FB">
        <w:rPr>
          <w:rFonts w:ascii="Times New Roman" w:hAnsi="Times New Roman" w:cs="Times New Roman"/>
        </w:rPr>
        <w:t>domi</w:t>
      </w:r>
      <w:proofErr w:type="spellEnd"/>
      <w:r w:rsidRPr="00D052FB">
        <w:rPr>
          <w:rFonts w:ascii="Times New Roman" w:hAnsi="Times New Roman" w:cs="Times New Roman"/>
        </w:rPr>
        <w:t>̄ ,</w:t>
      </w:r>
      <w:proofErr w:type="gramEnd"/>
      <w:r w:rsidRPr="00D052FB">
        <w:rPr>
          <w:rFonts w:ascii="Times New Roman" w:hAnsi="Times New Roman" w:cs="Times New Roman"/>
        </w:rPr>
        <w:t xml:space="preserve"> </w:t>
      </w:r>
      <w:proofErr w:type="spellStart"/>
      <w:r w:rsidRPr="00D052FB">
        <w:rPr>
          <w:rFonts w:ascii="Times New Roman" w:hAnsi="Times New Roman" w:cs="Times New Roman"/>
        </w:rPr>
        <w:t>humi</w:t>
      </w:r>
      <w:proofErr w:type="spellEnd"/>
      <w:r w:rsidRPr="00D052FB">
        <w:rPr>
          <w:rFonts w:ascii="Times New Roman" w:hAnsi="Times New Roman" w:cs="Times New Roman"/>
        </w:rPr>
        <w:t xml:space="preserve">̄ , </w:t>
      </w:r>
      <w:proofErr w:type="spellStart"/>
      <w:r w:rsidRPr="00D052FB">
        <w:rPr>
          <w:rFonts w:ascii="Times New Roman" w:hAnsi="Times New Roman" w:cs="Times New Roman"/>
        </w:rPr>
        <w:t>rūri</w:t>
      </w:r>
      <w:proofErr w:type="spellEnd"/>
      <w:r w:rsidRPr="00D052FB">
        <w:rPr>
          <w:rFonts w:ascii="Times New Roman" w:hAnsi="Times New Roman" w:cs="Times New Roman"/>
        </w:rPr>
        <w:t xml:space="preserve">̄ , </w:t>
      </w:r>
      <w:proofErr w:type="spellStart"/>
      <w:r w:rsidRPr="00D052FB">
        <w:rPr>
          <w:rFonts w:ascii="Times New Roman" w:hAnsi="Times New Roman" w:cs="Times New Roman"/>
        </w:rPr>
        <w:t>forīs</w:t>
      </w:r>
      <w:proofErr w:type="spellEnd"/>
      <w:r w:rsidRPr="00D052FB">
        <w:rPr>
          <w:rFonts w:ascii="Times New Roman" w:hAnsi="Times New Roman" w:cs="Times New Roman"/>
        </w:rPr>
        <w:t xml:space="preserve"> , </w:t>
      </w:r>
      <w:proofErr w:type="spellStart"/>
      <w:r w:rsidRPr="00D052FB">
        <w:rPr>
          <w:rFonts w:ascii="Times New Roman" w:hAnsi="Times New Roman" w:cs="Times New Roman"/>
        </w:rPr>
        <w:t>mīlitiae</w:t>
      </w:r>
      <w:proofErr w:type="spellEnd"/>
      <w:r w:rsidRPr="00D052FB">
        <w:rPr>
          <w:rFonts w:ascii="Times New Roman" w:hAnsi="Times New Roman" w:cs="Times New Roman"/>
        </w:rPr>
        <w:t xml:space="preserve"> , bellī , animī ]; </w:t>
      </w:r>
      <w:r w:rsidRPr="00D052FB">
        <w:rPr>
          <w:rFonts w:ascii="Times New Roman" w:hAnsi="Times New Roman" w:cs="Times New Roman"/>
          <w:i/>
          <w:iCs/>
        </w:rPr>
        <w:t xml:space="preserve">Locative </w:t>
      </w:r>
      <w:r w:rsidRPr="00D052FB">
        <w:rPr>
          <w:rFonts w:ascii="Times New Roman" w:hAnsi="Times New Roman" w:cs="Times New Roman"/>
        </w:rPr>
        <w:t xml:space="preserve">forms indicating time were [ </w:t>
      </w:r>
      <w:proofErr w:type="spellStart"/>
      <w:r w:rsidRPr="00D052FB">
        <w:rPr>
          <w:rFonts w:ascii="Times New Roman" w:hAnsi="Times New Roman" w:cs="Times New Roman"/>
        </w:rPr>
        <w:t>heri</w:t>
      </w:r>
      <w:proofErr w:type="spellEnd"/>
      <w:r w:rsidRPr="00D052FB">
        <w:rPr>
          <w:rFonts w:ascii="Times New Roman" w:hAnsi="Times New Roman" w:cs="Times New Roman"/>
        </w:rPr>
        <w:t xml:space="preserve">̄ , </w:t>
      </w:r>
      <w:proofErr w:type="spellStart"/>
      <w:r w:rsidRPr="00D052FB">
        <w:rPr>
          <w:rFonts w:ascii="Times New Roman" w:hAnsi="Times New Roman" w:cs="Times New Roman"/>
        </w:rPr>
        <w:t>vesperi</w:t>
      </w:r>
      <w:proofErr w:type="spellEnd"/>
      <w:r w:rsidRPr="00D052FB">
        <w:rPr>
          <w:rFonts w:ascii="Times New Roman" w:hAnsi="Times New Roman" w:cs="Times New Roman"/>
        </w:rPr>
        <w:t xml:space="preserve">̄ , </w:t>
      </w:r>
      <w:proofErr w:type="spellStart"/>
      <w:r w:rsidRPr="00D052FB">
        <w:rPr>
          <w:rFonts w:ascii="Times New Roman" w:hAnsi="Times New Roman" w:cs="Times New Roman"/>
        </w:rPr>
        <w:t>temperi</w:t>
      </w:r>
      <w:proofErr w:type="spellEnd"/>
      <w:r w:rsidRPr="00D052FB">
        <w:rPr>
          <w:rFonts w:ascii="Times New Roman" w:hAnsi="Times New Roman" w:cs="Times New Roman"/>
        </w:rPr>
        <w:t xml:space="preserve">̄ ]. </w:t>
      </w:r>
    </w:p>
    <w:p w14:paraId="03D1DF6B" w14:textId="77777777" w:rsidR="001E6035" w:rsidRDefault="001E6035" w:rsidP="001E6035">
      <w:pPr>
        <w:rPr>
          <w:rFonts w:ascii="Times New Roman" w:hAnsi="Times New Roman" w:cs="Times New Roman"/>
        </w:rPr>
      </w:pPr>
    </w:p>
    <w:p w14:paraId="544B12D5" w14:textId="7C36AC59" w:rsidR="00DE1014" w:rsidRPr="00A53A3F" w:rsidRDefault="00DE1014" w:rsidP="00DE1014">
      <w:pPr>
        <w:rPr>
          <w:rFonts w:ascii="Times New Roman" w:hAnsi="Times New Roman" w:cs="Times New Roman"/>
        </w:rPr>
      </w:pPr>
      <w:r>
        <w:rPr>
          <w:rFonts w:ascii="Times New Roman" w:hAnsi="Times New Roman" w:cs="Times New Roman"/>
          <w:u w:val="single"/>
        </w:rPr>
        <w:t>Names</w:t>
      </w:r>
      <w:r>
        <w:rPr>
          <w:rFonts w:ascii="Times New Roman" w:hAnsi="Times New Roman" w:cs="Times New Roman"/>
        </w:rPr>
        <w:t xml:space="preserve"> – use </w:t>
      </w:r>
      <w:r w:rsidRPr="00F942C2">
        <w:rPr>
          <w:rFonts w:ascii="Times New Roman" w:hAnsi="Times New Roman" w:cs="Times New Roman"/>
        </w:rPr>
        <w:t xml:space="preserve">the </w:t>
      </w:r>
      <w:r>
        <w:rPr>
          <w:rFonts w:ascii="Times New Roman" w:hAnsi="Times New Roman" w:cs="Times New Roman"/>
          <w:b/>
        </w:rPr>
        <w:t>ATR</w:t>
      </w:r>
      <w:r w:rsidRPr="00F942C2">
        <w:rPr>
          <w:rFonts w:ascii="Times New Roman" w:hAnsi="Times New Roman" w:cs="Times New Roman"/>
        </w:rPr>
        <w:t xml:space="preserve"> (</w:t>
      </w:r>
      <w:r>
        <w:rPr>
          <w:rFonts w:ascii="Times New Roman" w:hAnsi="Times New Roman" w:cs="Times New Roman"/>
        </w:rPr>
        <w:t>attribute</w:t>
      </w:r>
      <w:r w:rsidRPr="00F942C2">
        <w:rPr>
          <w:rFonts w:ascii="Times New Roman" w:hAnsi="Times New Roman" w:cs="Times New Roman"/>
        </w:rPr>
        <w:t xml:space="preserve">) tag in the </w:t>
      </w:r>
      <w:r w:rsidR="00C10A21">
        <w:rPr>
          <w:rFonts w:ascii="Times New Roman" w:hAnsi="Times New Roman" w:cs="Times New Roman"/>
        </w:rPr>
        <w:t>“</w:t>
      </w:r>
      <w:r w:rsidRPr="00F942C2">
        <w:rPr>
          <w:rFonts w:ascii="Times New Roman" w:hAnsi="Times New Roman" w:cs="Times New Roman"/>
        </w:rPr>
        <w:t>BASIC</w:t>
      </w:r>
      <w:r w:rsidR="00C10A21">
        <w:rPr>
          <w:rFonts w:ascii="Times New Roman" w:hAnsi="Times New Roman" w:cs="Times New Roman"/>
        </w:rPr>
        <w:t>”</w:t>
      </w:r>
      <w:r w:rsidRPr="00F942C2">
        <w:rPr>
          <w:rFonts w:ascii="Times New Roman" w:hAnsi="Times New Roman" w:cs="Times New Roman"/>
        </w:rPr>
        <w:t xml:space="preserve"> pull-down menu</w:t>
      </w:r>
      <w:r>
        <w:rPr>
          <w:rFonts w:ascii="Times New Roman" w:hAnsi="Times New Roman" w:cs="Times New Roman"/>
        </w:rPr>
        <w:t xml:space="preserve"> to label </w:t>
      </w:r>
      <w:r w:rsidRPr="00DE1014">
        <w:rPr>
          <w:rFonts w:ascii="Times New Roman" w:hAnsi="Times New Roman" w:cs="Times New Roman"/>
          <w:i/>
        </w:rPr>
        <w:t>praenomina</w:t>
      </w:r>
      <w:r>
        <w:rPr>
          <w:rFonts w:ascii="Times New Roman" w:hAnsi="Times New Roman" w:cs="Times New Roman"/>
        </w:rPr>
        <w:t xml:space="preserve"> and </w:t>
      </w:r>
      <w:r w:rsidRPr="00DE1014">
        <w:rPr>
          <w:rFonts w:ascii="Times New Roman" w:hAnsi="Times New Roman" w:cs="Times New Roman"/>
          <w:i/>
        </w:rPr>
        <w:t>cognomina</w:t>
      </w:r>
      <w:r>
        <w:rPr>
          <w:rFonts w:ascii="Times New Roman" w:hAnsi="Times New Roman" w:cs="Times New Roman"/>
        </w:rPr>
        <w:t xml:space="preserve">, which hang from the </w:t>
      </w:r>
      <w:proofErr w:type="spellStart"/>
      <w:r w:rsidRPr="00DE1014">
        <w:rPr>
          <w:rFonts w:ascii="Times New Roman" w:hAnsi="Times New Roman" w:cs="Times New Roman"/>
          <w:i/>
        </w:rPr>
        <w:t>nomen</w:t>
      </w:r>
      <w:proofErr w:type="spellEnd"/>
      <w:r>
        <w:rPr>
          <w:rFonts w:ascii="Times New Roman" w:hAnsi="Times New Roman" w:cs="Times New Roman"/>
        </w:rPr>
        <w:t xml:space="preserve">.  The </w:t>
      </w:r>
      <w:proofErr w:type="spellStart"/>
      <w:r w:rsidRPr="00DE1014">
        <w:rPr>
          <w:rFonts w:ascii="Times New Roman" w:hAnsi="Times New Roman" w:cs="Times New Roman"/>
          <w:i/>
        </w:rPr>
        <w:t>nomen</w:t>
      </w:r>
      <w:proofErr w:type="spellEnd"/>
      <w:r>
        <w:rPr>
          <w:rFonts w:ascii="Times New Roman" w:hAnsi="Times New Roman" w:cs="Times New Roman"/>
        </w:rPr>
        <w:t xml:space="preserve"> is labeled based on its case function. </w:t>
      </w:r>
      <w:r w:rsidR="00A53A3F">
        <w:rPr>
          <w:rFonts w:ascii="Times New Roman" w:hAnsi="Times New Roman" w:cs="Times New Roman"/>
        </w:rPr>
        <w:t xml:space="preserve"> Any period after the abbreviated </w:t>
      </w:r>
      <w:r w:rsidR="00A53A3F" w:rsidRPr="00A53A3F">
        <w:rPr>
          <w:rFonts w:ascii="Times New Roman" w:hAnsi="Times New Roman" w:cs="Times New Roman"/>
          <w:i/>
        </w:rPr>
        <w:t>praenomen</w:t>
      </w:r>
      <w:r w:rsidR="00A53A3F">
        <w:rPr>
          <w:rFonts w:ascii="Times New Roman" w:hAnsi="Times New Roman" w:cs="Times New Roman"/>
        </w:rPr>
        <w:t xml:space="preserve"> is labeled with </w:t>
      </w:r>
      <w:proofErr w:type="spellStart"/>
      <w:r w:rsidR="00A53A3F" w:rsidRPr="00A53A3F">
        <w:rPr>
          <w:rFonts w:ascii="Times New Roman" w:hAnsi="Times New Roman" w:cs="Times New Roman"/>
          <w:b/>
        </w:rPr>
        <w:t>AuxG</w:t>
      </w:r>
      <w:proofErr w:type="spellEnd"/>
      <w:r w:rsidR="00A53A3F">
        <w:rPr>
          <w:rFonts w:ascii="Times New Roman" w:hAnsi="Times New Roman" w:cs="Times New Roman"/>
        </w:rPr>
        <w:t xml:space="preserve"> </w:t>
      </w:r>
      <w:r w:rsidR="00A53A3F" w:rsidRPr="00A53A3F">
        <w:rPr>
          <w:rFonts w:ascii="Times New Roman" w:hAnsi="Times New Roman" w:cs="Times New Roman"/>
        </w:rPr>
        <w:t xml:space="preserve">and hangs from the </w:t>
      </w:r>
      <w:r w:rsidR="00A53A3F" w:rsidRPr="00A53A3F">
        <w:rPr>
          <w:rFonts w:ascii="Times New Roman" w:hAnsi="Times New Roman" w:cs="Times New Roman"/>
          <w:i/>
        </w:rPr>
        <w:t>praenomen</w:t>
      </w:r>
      <w:r w:rsidR="00A53A3F" w:rsidRPr="00A53A3F">
        <w:rPr>
          <w:rFonts w:ascii="Times New Roman" w:hAnsi="Times New Roman" w:cs="Times New Roman"/>
        </w:rPr>
        <w:t>.</w:t>
      </w:r>
    </w:p>
    <w:p w14:paraId="5F1E4DF1" w14:textId="77777777" w:rsidR="00DE1014" w:rsidRDefault="00DE1014" w:rsidP="00DE1014">
      <w:pPr>
        <w:rPr>
          <w:rFonts w:ascii="Times New Roman" w:hAnsi="Times New Roman" w:cs="Times New Roman"/>
          <w:u w:val="single"/>
        </w:rPr>
      </w:pPr>
    </w:p>
    <w:p w14:paraId="47512ED9" w14:textId="74C5F298" w:rsidR="00F02521" w:rsidRPr="00F942C2" w:rsidRDefault="00F02521" w:rsidP="00F02521">
      <w:pPr>
        <w:rPr>
          <w:rFonts w:ascii="Times New Roman" w:hAnsi="Times New Roman" w:cs="Times New Roman"/>
        </w:rPr>
      </w:pPr>
      <w:r>
        <w:rPr>
          <w:rFonts w:ascii="Times New Roman" w:hAnsi="Times New Roman" w:cs="Times New Roman"/>
          <w:u w:val="single"/>
        </w:rPr>
        <w:t>Negation</w:t>
      </w:r>
      <w:r>
        <w:rPr>
          <w:rFonts w:ascii="Times New Roman" w:hAnsi="Times New Roman" w:cs="Times New Roman"/>
        </w:rPr>
        <w:t xml:space="preserve"> – use </w:t>
      </w:r>
      <w:r w:rsidRPr="00F942C2">
        <w:rPr>
          <w:rFonts w:ascii="Times New Roman" w:hAnsi="Times New Roman" w:cs="Times New Roman"/>
        </w:rPr>
        <w:t xml:space="preserve">the </w:t>
      </w:r>
      <w:proofErr w:type="spellStart"/>
      <w:r>
        <w:rPr>
          <w:rFonts w:ascii="Times New Roman" w:hAnsi="Times New Roman" w:cs="Times New Roman"/>
          <w:b/>
        </w:rPr>
        <w:t>AuxZ</w:t>
      </w:r>
      <w:proofErr w:type="spellEnd"/>
      <w:r w:rsidRPr="00F942C2">
        <w:rPr>
          <w:rFonts w:ascii="Times New Roman" w:hAnsi="Times New Roman" w:cs="Times New Roman"/>
        </w:rPr>
        <w:t xml:space="preserve"> (</w:t>
      </w:r>
      <w:r>
        <w:rPr>
          <w:rFonts w:ascii="Times New Roman" w:hAnsi="Times New Roman" w:cs="Times New Roman"/>
        </w:rPr>
        <w:t>emphasizing particles</w:t>
      </w:r>
      <w:r w:rsidRPr="00F942C2">
        <w:rPr>
          <w:rFonts w:ascii="Times New Roman" w:hAnsi="Times New Roman" w:cs="Times New Roman"/>
        </w:rPr>
        <w:t xml:space="preserve">) tag in the </w:t>
      </w:r>
      <w:r w:rsidR="00C10A21">
        <w:rPr>
          <w:rFonts w:ascii="Times New Roman" w:hAnsi="Times New Roman" w:cs="Times New Roman"/>
        </w:rPr>
        <w:t>“</w:t>
      </w:r>
      <w:r w:rsidRPr="00F942C2">
        <w:rPr>
          <w:rFonts w:ascii="Times New Roman" w:hAnsi="Times New Roman" w:cs="Times New Roman"/>
        </w:rPr>
        <w:t>BASIC</w:t>
      </w:r>
      <w:r w:rsidR="00C10A21">
        <w:rPr>
          <w:rFonts w:ascii="Times New Roman" w:hAnsi="Times New Roman" w:cs="Times New Roman"/>
        </w:rPr>
        <w:t>”</w:t>
      </w:r>
      <w:r w:rsidRPr="00F942C2">
        <w:rPr>
          <w:rFonts w:ascii="Times New Roman" w:hAnsi="Times New Roman" w:cs="Times New Roman"/>
        </w:rPr>
        <w:t xml:space="preserve"> pull-down menu</w:t>
      </w:r>
      <w:r>
        <w:rPr>
          <w:rFonts w:ascii="Times New Roman" w:hAnsi="Times New Roman" w:cs="Times New Roman"/>
        </w:rPr>
        <w:t>: e.g. “</w:t>
      </w:r>
      <w:proofErr w:type="spellStart"/>
      <w:r>
        <w:rPr>
          <w:rFonts w:ascii="Times New Roman" w:hAnsi="Times New Roman" w:cs="Times New Roman"/>
        </w:rPr>
        <w:t>nōn</w:t>
      </w:r>
      <w:proofErr w:type="spellEnd"/>
      <w:r>
        <w:rPr>
          <w:rFonts w:ascii="Times New Roman" w:hAnsi="Times New Roman" w:cs="Times New Roman"/>
        </w:rPr>
        <w:t>”, “</w:t>
      </w:r>
      <w:proofErr w:type="spellStart"/>
      <w:r>
        <w:rPr>
          <w:rFonts w:ascii="Times New Roman" w:hAnsi="Times New Roman" w:cs="Times New Roman"/>
        </w:rPr>
        <w:t>nē</w:t>
      </w:r>
      <w:proofErr w:type="spellEnd"/>
      <w:r>
        <w:rPr>
          <w:rFonts w:ascii="Times New Roman" w:hAnsi="Times New Roman" w:cs="Times New Roman"/>
        </w:rPr>
        <w:t>”, or “</w:t>
      </w:r>
      <w:proofErr w:type="spellStart"/>
      <w:r>
        <w:rPr>
          <w:rFonts w:ascii="Times New Roman" w:hAnsi="Times New Roman" w:cs="Times New Roman"/>
        </w:rPr>
        <w:t>ni</w:t>
      </w:r>
      <w:proofErr w:type="spellEnd"/>
      <w:r>
        <w:rPr>
          <w:rFonts w:ascii="Times New Roman" w:hAnsi="Times New Roman" w:cs="Times New Roman"/>
        </w:rPr>
        <w:t>-”</w:t>
      </w:r>
      <w:r w:rsidRPr="00F942C2">
        <w:rPr>
          <w:rFonts w:ascii="Times New Roman" w:hAnsi="Times New Roman" w:cs="Times New Roman"/>
        </w:rPr>
        <w:t xml:space="preserve">.  </w:t>
      </w:r>
      <w:r>
        <w:rPr>
          <w:rFonts w:ascii="Times New Roman" w:hAnsi="Times New Roman" w:cs="Times New Roman"/>
        </w:rPr>
        <w:t xml:space="preserve">Note that some words can be used as negation </w:t>
      </w:r>
      <w:r w:rsidR="00B33090">
        <w:rPr>
          <w:rFonts w:ascii="Times New Roman" w:hAnsi="Times New Roman" w:cs="Times New Roman"/>
        </w:rPr>
        <w:t>(</w:t>
      </w:r>
      <w:proofErr w:type="spellStart"/>
      <w:r w:rsidR="00B33090">
        <w:rPr>
          <w:rFonts w:ascii="Times New Roman" w:hAnsi="Times New Roman" w:cs="Times New Roman"/>
        </w:rPr>
        <w:t>AuxZ</w:t>
      </w:r>
      <w:proofErr w:type="spellEnd"/>
      <w:r w:rsidR="00B33090">
        <w:rPr>
          <w:rFonts w:ascii="Times New Roman" w:hAnsi="Times New Roman" w:cs="Times New Roman"/>
        </w:rPr>
        <w:t xml:space="preserve">) </w:t>
      </w:r>
      <w:r>
        <w:rPr>
          <w:rFonts w:ascii="Times New Roman" w:hAnsi="Times New Roman" w:cs="Times New Roman"/>
        </w:rPr>
        <w:t>or as subordinators</w:t>
      </w:r>
      <w:r w:rsidR="00B33090">
        <w:rPr>
          <w:rFonts w:ascii="Times New Roman" w:hAnsi="Times New Roman" w:cs="Times New Roman"/>
        </w:rPr>
        <w:t xml:space="preserve"> (</w:t>
      </w:r>
      <w:proofErr w:type="spellStart"/>
      <w:r w:rsidR="00B33090">
        <w:rPr>
          <w:rFonts w:ascii="Times New Roman" w:hAnsi="Times New Roman" w:cs="Times New Roman"/>
        </w:rPr>
        <w:t>AuxC</w:t>
      </w:r>
      <w:proofErr w:type="spellEnd"/>
      <w:r w:rsidR="00B33090">
        <w:rPr>
          <w:rFonts w:ascii="Times New Roman" w:hAnsi="Times New Roman" w:cs="Times New Roman"/>
        </w:rPr>
        <w:t>)</w:t>
      </w:r>
      <w:r>
        <w:rPr>
          <w:rFonts w:ascii="Times New Roman" w:hAnsi="Times New Roman" w:cs="Times New Roman"/>
        </w:rPr>
        <w:t>: e.g. “</w:t>
      </w:r>
      <w:proofErr w:type="spellStart"/>
      <w:r>
        <w:rPr>
          <w:rFonts w:ascii="Times New Roman" w:hAnsi="Times New Roman" w:cs="Times New Roman"/>
        </w:rPr>
        <w:t>nē</w:t>
      </w:r>
      <w:proofErr w:type="spellEnd"/>
      <w:r>
        <w:rPr>
          <w:rFonts w:ascii="Times New Roman" w:hAnsi="Times New Roman" w:cs="Times New Roman"/>
        </w:rPr>
        <w:t>”.</w:t>
      </w:r>
    </w:p>
    <w:p w14:paraId="107F25C3" w14:textId="77777777" w:rsidR="00F02521" w:rsidRDefault="00F02521">
      <w:pPr>
        <w:rPr>
          <w:rFonts w:ascii="Times New Roman" w:hAnsi="Times New Roman" w:cs="Times New Roman"/>
          <w:u w:val="single"/>
        </w:rPr>
      </w:pPr>
    </w:p>
    <w:p w14:paraId="4B3BEDA5" w14:textId="61C04768" w:rsidR="005B0113" w:rsidRPr="00F942C2" w:rsidRDefault="005B0113" w:rsidP="005B0113">
      <w:pPr>
        <w:rPr>
          <w:rFonts w:ascii="Times New Roman" w:hAnsi="Times New Roman" w:cs="Times New Roman"/>
        </w:rPr>
      </w:pPr>
      <w:r w:rsidRPr="005B0113">
        <w:rPr>
          <w:rFonts w:ascii="Times New Roman" w:hAnsi="Times New Roman" w:cs="Times New Roman"/>
          <w:u w:val="single"/>
        </w:rPr>
        <w:t>Predicate</w:t>
      </w:r>
      <w:r w:rsidRPr="00F942C2">
        <w:rPr>
          <w:rFonts w:ascii="Times New Roman" w:hAnsi="Times New Roman" w:cs="Times New Roman"/>
        </w:rPr>
        <w:t xml:space="preserve"> </w:t>
      </w:r>
      <w:r>
        <w:rPr>
          <w:rFonts w:ascii="Times New Roman" w:hAnsi="Times New Roman" w:cs="Times New Roman"/>
        </w:rPr>
        <w:t>–</w:t>
      </w:r>
      <w:r w:rsidRPr="00F942C2">
        <w:rPr>
          <w:rFonts w:ascii="Times New Roman" w:hAnsi="Times New Roman" w:cs="Times New Roman"/>
        </w:rPr>
        <w:t xml:space="preserve"> </w:t>
      </w:r>
      <w:r w:rsidR="00524C34">
        <w:rPr>
          <w:rFonts w:ascii="Times New Roman" w:hAnsi="Times New Roman" w:cs="Times New Roman"/>
        </w:rPr>
        <w:t>if they are indicative,</w:t>
      </w:r>
      <w:r w:rsidR="00524C34" w:rsidRPr="00F942C2">
        <w:rPr>
          <w:rFonts w:ascii="Times New Roman" w:hAnsi="Times New Roman" w:cs="Times New Roman"/>
        </w:rPr>
        <w:t xml:space="preserve"> </w:t>
      </w:r>
      <w:r w:rsidRPr="00F942C2">
        <w:rPr>
          <w:rFonts w:ascii="Times New Roman" w:hAnsi="Times New Roman" w:cs="Times New Roman"/>
        </w:rPr>
        <w:t>the verb or verbs of the independent clause</w:t>
      </w:r>
      <w:r>
        <w:rPr>
          <w:rFonts w:ascii="Times New Roman" w:hAnsi="Times New Roman" w:cs="Times New Roman"/>
        </w:rPr>
        <w:t xml:space="preserve"> are labeled with the </w:t>
      </w:r>
      <w:r w:rsidRPr="005B0113">
        <w:rPr>
          <w:rFonts w:ascii="Times New Roman" w:hAnsi="Times New Roman" w:cs="Times New Roman"/>
          <w:b/>
        </w:rPr>
        <w:t>PRED</w:t>
      </w:r>
      <w:r>
        <w:rPr>
          <w:rFonts w:ascii="Times New Roman" w:hAnsi="Times New Roman" w:cs="Times New Roman"/>
        </w:rPr>
        <w:t xml:space="preserve"> tag </w:t>
      </w:r>
      <w:r w:rsidR="00524C34" w:rsidRPr="00F942C2">
        <w:rPr>
          <w:rFonts w:ascii="Times New Roman" w:hAnsi="Times New Roman" w:cs="Times New Roman"/>
        </w:rPr>
        <w:t xml:space="preserve">in the </w:t>
      </w:r>
      <w:r w:rsidR="00C10A21">
        <w:rPr>
          <w:rFonts w:ascii="Times New Roman" w:hAnsi="Times New Roman" w:cs="Times New Roman"/>
        </w:rPr>
        <w:t>“</w:t>
      </w:r>
      <w:r w:rsidR="00524C34" w:rsidRPr="00F942C2">
        <w:rPr>
          <w:rFonts w:ascii="Times New Roman" w:hAnsi="Times New Roman" w:cs="Times New Roman"/>
        </w:rPr>
        <w:t>BASIC</w:t>
      </w:r>
      <w:r w:rsidR="00C10A21">
        <w:rPr>
          <w:rFonts w:ascii="Times New Roman" w:hAnsi="Times New Roman" w:cs="Times New Roman"/>
        </w:rPr>
        <w:t>”</w:t>
      </w:r>
      <w:r w:rsidR="00524C34" w:rsidRPr="00F942C2">
        <w:rPr>
          <w:rFonts w:ascii="Times New Roman" w:hAnsi="Times New Roman" w:cs="Times New Roman"/>
        </w:rPr>
        <w:t xml:space="preserve"> pull-down menu</w:t>
      </w:r>
      <w:r w:rsidRPr="00F942C2">
        <w:rPr>
          <w:rFonts w:ascii="Times New Roman" w:hAnsi="Times New Roman" w:cs="Times New Roman"/>
        </w:rPr>
        <w:t xml:space="preserve">; if they are subjunctive, use the tags in the pull-down menu </w:t>
      </w:r>
      <w:r>
        <w:rPr>
          <w:rFonts w:ascii="Times New Roman" w:hAnsi="Times New Roman" w:cs="Times New Roman"/>
        </w:rPr>
        <w:t>with</w:t>
      </w:r>
      <w:r w:rsidRPr="00F942C2">
        <w:rPr>
          <w:rFonts w:ascii="Times New Roman" w:hAnsi="Times New Roman" w:cs="Times New Roman"/>
        </w:rPr>
        <w:t>in</w:t>
      </w:r>
      <w:r>
        <w:rPr>
          <w:rFonts w:ascii="Times New Roman" w:hAnsi="Times New Roman" w:cs="Times New Roman"/>
        </w:rPr>
        <w:t xml:space="preserve"> the</w:t>
      </w:r>
      <w:r w:rsidRPr="00F942C2">
        <w:rPr>
          <w:rFonts w:ascii="Times New Roman" w:hAnsi="Times New Roman" w:cs="Times New Roman"/>
        </w:rPr>
        <w:t xml:space="preserve"> PRED</w:t>
      </w:r>
      <w:r>
        <w:rPr>
          <w:rFonts w:ascii="Times New Roman" w:hAnsi="Times New Roman" w:cs="Times New Roman"/>
        </w:rPr>
        <w:t xml:space="preserve"> tag:</w:t>
      </w:r>
    </w:p>
    <w:p w14:paraId="5518A164" w14:textId="77777777" w:rsidR="005B0113" w:rsidRPr="00F942C2" w:rsidRDefault="005B0113" w:rsidP="005B0113">
      <w:pPr>
        <w:tabs>
          <w:tab w:val="left" w:pos="2520"/>
        </w:tabs>
        <w:ind w:left="360"/>
        <w:rPr>
          <w:rFonts w:ascii="Times New Roman" w:hAnsi="Times New Roman" w:cs="Times New Roman"/>
        </w:rPr>
      </w:pPr>
      <w:r w:rsidRPr="007F701D">
        <w:rPr>
          <w:rFonts w:ascii="Times New Roman" w:hAnsi="Times New Roman" w:cs="Times New Roman"/>
          <w:b/>
        </w:rPr>
        <w:t>PRED-HORT</w:t>
      </w:r>
      <w:r w:rsidRPr="00F942C2">
        <w:rPr>
          <w:rFonts w:ascii="Times New Roman" w:hAnsi="Times New Roman" w:cs="Times New Roman"/>
        </w:rPr>
        <w:tab/>
        <w:t>hortatory subjunctive</w:t>
      </w:r>
    </w:p>
    <w:p w14:paraId="2CF459FD" w14:textId="77777777" w:rsidR="005B0113" w:rsidRPr="00F942C2" w:rsidRDefault="005B0113" w:rsidP="005B0113">
      <w:pPr>
        <w:tabs>
          <w:tab w:val="left" w:pos="2520"/>
        </w:tabs>
        <w:ind w:left="360"/>
        <w:rPr>
          <w:rFonts w:ascii="Times New Roman" w:hAnsi="Times New Roman" w:cs="Times New Roman"/>
        </w:rPr>
      </w:pPr>
      <w:r w:rsidRPr="007F701D">
        <w:rPr>
          <w:rFonts w:ascii="Times New Roman" w:hAnsi="Times New Roman" w:cs="Times New Roman"/>
          <w:b/>
        </w:rPr>
        <w:t>PRED-DELIB</w:t>
      </w:r>
      <w:r w:rsidRPr="00F942C2">
        <w:rPr>
          <w:rFonts w:ascii="Times New Roman" w:hAnsi="Times New Roman" w:cs="Times New Roman"/>
        </w:rPr>
        <w:t xml:space="preserve"> </w:t>
      </w:r>
      <w:r w:rsidRPr="00F942C2">
        <w:rPr>
          <w:rFonts w:ascii="Times New Roman" w:hAnsi="Times New Roman" w:cs="Times New Roman"/>
        </w:rPr>
        <w:tab/>
        <w:t>deliberative subjunctive</w:t>
      </w:r>
    </w:p>
    <w:p w14:paraId="352CFE86" w14:textId="77777777" w:rsidR="005B0113" w:rsidRPr="00F942C2" w:rsidRDefault="005B0113" w:rsidP="005B0113">
      <w:pPr>
        <w:tabs>
          <w:tab w:val="left" w:pos="2520"/>
        </w:tabs>
        <w:ind w:left="360"/>
        <w:rPr>
          <w:rFonts w:ascii="Times New Roman" w:hAnsi="Times New Roman" w:cs="Times New Roman"/>
        </w:rPr>
      </w:pPr>
      <w:r w:rsidRPr="007F701D">
        <w:rPr>
          <w:rFonts w:ascii="Times New Roman" w:hAnsi="Times New Roman" w:cs="Times New Roman"/>
          <w:b/>
        </w:rPr>
        <w:t>PRED-POTENT</w:t>
      </w:r>
      <w:r w:rsidRPr="00F942C2">
        <w:rPr>
          <w:rFonts w:ascii="Times New Roman" w:hAnsi="Times New Roman" w:cs="Times New Roman"/>
        </w:rPr>
        <w:t xml:space="preserve"> </w:t>
      </w:r>
      <w:r w:rsidRPr="00F942C2">
        <w:rPr>
          <w:rFonts w:ascii="Times New Roman" w:hAnsi="Times New Roman" w:cs="Times New Roman"/>
        </w:rPr>
        <w:tab/>
        <w:t>potential subjunctive</w:t>
      </w:r>
    </w:p>
    <w:p w14:paraId="1A2D3CB0" w14:textId="77777777" w:rsidR="005B0113" w:rsidRPr="00F942C2" w:rsidRDefault="005B0113" w:rsidP="005B0113">
      <w:pPr>
        <w:tabs>
          <w:tab w:val="left" w:pos="2520"/>
        </w:tabs>
        <w:ind w:left="360"/>
        <w:rPr>
          <w:rFonts w:ascii="Times New Roman" w:hAnsi="Times New Roman" w:cs="Times New Roman"/>
        </w:rPr>
      </w:pPr>
      <w:r w:rsidRPr="007F701D">
        <w:rPr>
          <w:rFonts w:ascii="Times New Roman" w:hAnsi="Times New Roman" w:cs="Times New Roman"/>
          <w:b/>
        </w:rPr>
        <w:t>PRED-OPT</w:t>
      </w:r>
      <w:r w:rsidRPr="00F942C2">
        <w:rPr>
          <w:rFonts w:ascii="Times New Roman" w:hAnsi="Times New Roman" w:cs="Times New Roman"/>
        </w:rPr>
        <w:t xml:space="preserve"> </w:t>
      </w:r>
      <w:r w:rsidRPr="00F942C2">
        <w:rPr>
          <w:rFonts w:ascii="Times New Roman" w:hAnsi="Times New Roman" w:cs="Times New Roman"/>
        </w:rPr>
        <w:tab/>
        <w:t>optative subjunctive</w:t>
      </w:r>
    </w:p>
    <w:p w14:paraId="547DF5E4" w14:textId="77777777" w:rsidR="005B0113" w:rsidRPr="00F942C2" w:rsidRDefault="005B0113" w:rsidP="005B0113">
      <w:pPr>
        <w:rPr>
          <w:rFonts w:ascii="Times New Roman" w:hAnsi="Times New Roman" w:cs="Times New Roman"/>
        </w:rPr>
      </w:pPr>
    </w:p>
    <w:p w14:paraId="4CA8BD78" w14:textId="40B3193E" w:rsidR="000A5234" w:rsidRDefault="00256C3C">
      <w:pPr>
        <w:rPr>
          <w:rFonts w:ascii="Times New Roman" w:hAnsi="Times New Roman" w:cs="Times New Roman"/>
        </w:rPr>
      </w:pPr>
      <w:r w:rsidRPr="00256C3C">
        <w:rPr>
          <w:rFonts w:ascii="Times New Roman" w:hAnsi="Times New Roman" w:cs="Times New Roman"/>
          <w:u w:val="single"/>
        </w:rPr>
        <w:t>Prepositions</w:t>
      </w:r>
      <w:r>
        <w:rPr>
          <w:rFonts w:ascii="Times New Roman" w:hAnsi="Times New Roman" w:cs="Times New Roman"/>
        </w:rPr>
        <w:t xml:space="preserve"> – use </w:t>
      </w:r>
      <w:r w:rsidRPr="00F942C2">
        <w:rPr>
          <w:rFonts w:ascii="Times New Roman" w:hAnsi="Times New Roman" w:cs="Times New Roman"/>
        </w:rPr>
        <w:t xml:space="preserve">the </w:t>
      </w:r>
      <w:proofErr w:type="spellStart"/>
      <w:r>
        <w:rPr>
          <w:rFonts w:ascii="Times New Roman" w:hAnsi="Times New Roman" w:cs="Times New Roman"/>
          <w:b/>
        </w:rPr>
        <w:t>AuxP</w:t>
      </w:r>
      <w:proofErr w:type="spellEnd"/>
      <w:r w:rsidRPr="00F942C2">
        <w:rPr>
          <w:rFonts w:ascii="Times New Roman" w:hAnsi="Times New Roman" w:cs="Times New Roman"/>
        </w:rPr>
        <w:t xml:space="preserve"> (</w:t>
      </w:r>
      <w:r>
        <w:rPr>
          <w:rFonts w:ascii="Times New Roman" w:hAnsi="Times New Roman" w:cs="Times New Roman"/>
        </w:rPr>
        <w:t>preposition</w:t>
      </w:r>
      <w:r w:rsidRPr="00F942C2">
        <w:rPr>
          <w:rFonts w:ascii="Times New Roman" w:hAnsi="Times New Roman" w:cs="Times New Roman"/>
        </w:rPr>
        <w:t xml:space="preserve">) tag in the </w:t>
      </w:r>
      <w:r w:rsidR="00C10A21">
        <w:rPr>
          <w:rFonts w:ascii="Times New Roman" w:hAnsi="Times New Roman" w:cs="Times New Roman"/>
        </w:rPr>
        <w:t>“</w:t>
      </w:r>
      <w:r w:rsidRPr="00F942C2">
        <w:rPr>
          <w:rFonts w:ascii="Times New Roman" w:hAnsi="Times New Roman" w:cs="Times New Roman"/>
        </w:rPr>
        <w:t>BASIC</w:t>
      </w:r>
      <w:r w:rsidR="00C10A21">
        <w:rPr>
          <w:rFonts w:ascii="Times New Roman" w:hAnsi="Times New Roman" w:cs="Times New Roman"/>
        </w:rPr>
        <w:t>”</w:t>
      </w:r>
      <w:r w:rsidRPr="00F942C2">
        <w:rPr>
          <w:rFonts w:ascii="Times New Roman" w:hAnsi="Times New Roman" w:cs="Times New Roman"/>
        </w:rPr>
        <w:t xml:space="preserve"> pull-down menu</w:t>
      </w:r>
      <w:r>
        <w:rPr>
          <w:rFonts w:ascii="Times New Roman" w:hAnsi="Times New Roman" w:cs="Times New Roman"/>
        </w:rPr>
        <w:t xml:space="preserve">: e.g. </w:t>
      </w:r>
      <w:proofErr w:type="spellStart"/>
      <w:r w:rsidRPr="006E605E">
        <w:rPr>
          <w:rFonts w:ascii="Times New Roman" w:hAnsi="Times New Roman" w:cs="Times New Roman"/>
          <w:i/>
        </w:rPr>
        <w:t>dē</w:t>
      </w:r>
      <w:proofErr w:type="spellEnd"/>
      <w:r>
        <w:rPr>
          <w:rFonts w:ascii="Times New Roman" w:hAnsi="Times New Roman" w:cs="Times New Roman"/>
        </w:rPr>
        <w:t xml:space="preserve">, </w:t>
      </w:r>
      <w:r w:rsidRPr="006E605E">
        <w:rPr>
          <w:rFonts w:ascii="Times New Roman" w:hAnsi="Times New Roman" w:cs="Times New Roman"/>
          <w:i/>
        </w:rPr>
        <w:t>ad</w:t>
      </w:r>
      <w:r>
        <w:rPr>
          <w:rFonts w:ascii="Times New Roman" w:hAnsi="Times New Roman" w:cs="Times New Roman"/>
        </w:rPr>
        <w:t xml:space="preserve">, or </w:t>
      </w:r>
      <w:r w:rsidRPr="006E605E">
        <w:rPr>
          <w:rFonts w:ascii="Times New Roman" w:hAnsi="Times New Roman" w:cs="Times New Roman"/>
          <w:i/>
        </w:rPr>
        <w:t>inter</w:t>
      </w:r>
      <w:r w:rsidRPr="00F942C2">
        <w:rPr>
          <w:rFonts w:ascii="Times New Roman" w:hAnsi="Times New Roman" w:cs="Times New Roman"/>
        </w:rPr>
        <w:t xml:space="preserve">.  </w:t>
      </w:r>
      <w:r>
        <w:rPr>
          <w:rFonts w:ascii="Times New Roman" w:hAnsi="Times New Roman" w:cs="Times New Roman"/>
        </w:rPr>
        <w:t>Note that some words can be used as prepositions or as adverbials: e.g. “ante”.</w:t>
      </w:r>
      <w:r w:rsidR="00691751">
        <w:rPr>
          <w:rFonts w:ascii="Times New Roman" w:hAnsi="Times New Roman" w:cs="Times New Roman"/>
        </w:rPr>
        <w:t xml:space="preserve">  </w:t>
      </w:r>
      <w:r w:rsidR="00CC184D">
        <w:rPr>
          <w:rFonts w:ascii="Times New Roman" w:hAnsi="Times New Roman" w:cs="Times New Roman"/>
        </w:rPr>
        <w:t xml:space="preserve">Remember that the case use attracts certain prepositions; the prepositions do not cause the case.  </w:t>
      </w:r>
      <w:r w:rsidR="00E16410">
        <w:rPr>
          <w:rFonts w:ascii="Times New Roman" w:hAnsi="Times New Roman" w:cs="Times New Roman"/>
        </w:rPr>
        <w:t>Prepositions may themselves be modified by adverbial forms: e.g. in “</w:t>
      </w:r>
      <w:proofErr w:type="spellStart"/>
      <w:r w:rsidR="00E16410" w:rsidRPr="006E605E">
        <w:rPr>
          <w:rFonts w:ascii="Times New Roman" w:hAnsi="Times New Roman" w:cs="Times New Roman"/>
          <w:i/>
        </w:rPr>
        <w:t>usque</w:t>
      </w:r>
      <w:proofErr w:type="spellEnd"/>
      <w:r w:rsidR="00E16410" w:rsidRPr="006E605E">
        <w:rPr>
          <w:rFonts w:ascii="Times New Roman" w:hAnsi="Times New Roman" w:cs="Times New Roman"/>
          <w:i/>
        </w:rPr>
        <w:t xml:space="preserve"> ad </w:t>
      </w:r>
      <w:proofErr w:type="spellStart"/>
      <w:r w:rsidR="00E16410" w:rsidRPr="006E605E">
        <w:rPr>
          <w:rFonts w:ascii="Times New Roman" w:hAnsi="Times New Roman" w:cs="Times New Roman"/>
          <w:i/>
        </w:rPr>
        <w:t>oppidum</w:t>
      </w:r>
      <w:proofErr w:type="spellEnd"/>
      <w:r w:rsidR="00E16410">
        <w:rPr>
          <w:rFonts w:ascii="Times New Roman" w:hAnsi="Times New Roman" w:cs="Times New Roman"/>
        </w:rPr>
        <w:t xml:space="preserve">”, </w:t>
      </w:r>
      <w:proofErr w:type="spellStart"/>
      <w:r w:rsidR="00E16410" w:rsidRPr="006E605E">
        <w:rPr>
          <w:rFonts w:ascii="Times New Roman" w:hAnsi="Times New Roman" w:cs="Times New Roman"/>
          <w:i/>
        </w:rPr>
        <w:t>usque</w:t>
      </w:r>
      <w:proofErr w:type="spellEnd"/>
      <w:r w:rsidR="00E16410">
        <w:rPr>
          <w:rFonts w:ascii="Times New Roman" w:hAnsi="Times New Roman" w:cs="Times New Roman"/>
        </w:rPr>
        <w:t xml:space="preserve"> (all the way) modified the idea of “ad” (towards).  </w:t>
      </w:r>
      <w:r w:rsidR="00691751">
        <w:rPr>
          <w:rFonts w:ascii="Times New Roman" w:hAnsi="Times New Roman" w:cs="Times New Roman"/>
        </w:rPr>
        <w:t>Label the substantive under the preposition with the appropriate tag for its particular clause usage</w:t>
      </w:r>
      <w:r w:rsidR="005971E0">
        <w:rPr>
          <w:rFonts w:ascii="Times New Roman" w:hAnsi="Times New Roman" w:cs="Times New Roman"/>
        </w:rPr>
        <w:t>, a</w:t>
      </w:r>
      <w:r w:rsidR="00BA1E7D">
        <w:rPr>
          <w:rFonts w:ascii="Times New Roman" w:hAnsi="Times New Roman" w:cs="Times New Roman"/>
        </w:rPr>
        <w:t xml:space="preserve">lmost always </w:t>
      </w:r>
      <w:r w:rsidR="00FA0186" w:rsidRPr="00155B51">
        <w:rPr>
          <w:rFonts w:ascii="Times New Roman" w:hAnsi="Times New Roman" w:cs="Times New Roman"/>
          <w:i/>
        </w:rPr>
        <w:t>Accusative</w:t>
      </w:r>
      <w:r w:rsidR="00FA0186">
        <w:rPr>
          <w:rFonts w:ascii="Times New Roman" w:hAnsi="Times New Roman" w:cs="Times New Roman"/>
        </w:rPr>
        <w:t xml:space="preserve"> or </w:t>
      </w:r>
      <w:r w:rsidR="00FA0186" w:rsidRPr="00155B51">
        <w:rPr>
          <w:rFonts w:ascii="Times New Roman" w:hAnsi="Times New Roman" w:cs="Times New Roman"/>
          <w:i/>
        </w:rPr>
        <w:t>Ablative</w:t>
      </w:r>
      <w:r w:rsidR="00FA0186">
        <w:rPr>
          <w:rFonts w:ascii="Times New Roman" w:hAnsi="Times New Roman" w:cs="Times New Roman"/>
        </w:rPr>
        <w:t xml:space="preserve"> and </w:t>
      </w:r>
      <w:r w:rsidR="00155B51">
        <w:rPr>
          <w:rFonts w:ascii="Times New Roman" w:hAnsi="Times New Roman" w:cs="Times New Roman"/>
        </w:rPr>
        <w:t xml:space="preserve">usually </w:t>
      </w:r>
      <w:r w:rsidR="00BA1E7D">
        <w:rPr>
          <w:rFonts w:ascii="Times New Roman" w:hAnsi="Times New Roman" w:cs="Times New Roman"/>
        </w:rPr>
        <w:t>matching as below:</w:t>
      </w:r>
    </w:p>
    <w:p w14:paraId="625CC321" w14:textId="77777777" w:rsidR="00BA1E7D" w:rsidRDefault="00BA1E7D">
      <w:pPr>
        <w:rPr>
          <w:rFonts w:ascii="Times New Roman" w:hAnsi="Times New Roman" w:cs="Times New Roman"/>
        </w:rPr>
      </w:pPr>
    </w:p>
    <w:p w14:paraId="20A8CD4C" w14:textId="77777777" w:rsidR="00CC184D" w:rsidRDefault="00CC184D" w:rsidP="005971E0">
      <w:pPr>
        <w:tabs>
          <w:tab w:val="left" w:pos="720"/>
          <w:tab w:val="left" w:pos="2520"/>
        </w:tabs>
        <w:rPr>
          <w:rFonts w:ascii="Times New Roman" w:hAnsi="Times New Roman" w:cs="Times New Roman"/>
        </w:rPr>
        <w:sectPr w:rsidR="00CC184D" w:rsidSect="006E605E">
          <w:headerReference w:type="even" r:id="rId6"/>
          <w:headerReference w:type="default" r:id="rId7"/>
          <w:footerReference w:type="even" r:id="rId8"/>
          <w:footerReference w:type="default" r:id="rId9"/>
          <w:headerReference w:type="first" r:id="rId10"/>
          <w:footerReference w:type="first" r:id="rId11"/>
          <w:pgSz w:w="12240" w:h="15840"/>
          <w:pgMar w:top="1440" w:right="720" w:bottom="1152" w:left="720" w:header="720" w:footer="720" w:gutter="0"/>
          <w:cols w:space="720"/>
          <w:titlePg/>
          <w:docGrid w:linePitch="360"/>
        </w:sectPr>
      </w:pPr>
    </w:p>
    <w:p w14:paraId="1F8EAB23" w14:textId="1574107A"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AD</w:t>
      </w:r>
      <w:r>
        <w:rPr>
          <w:rFonts w:ascii="Times New Roman" w:hAnsi="Times New Roman" w:cs="Times New Roman"/>
        </w:rPr>
        <w:tab/>
        <w:t>A-ORIENT</w:t>
      </w:r>
    </w:p>
    <w:p w14:paraId="40CC48ED" w14:textId="77777777"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ANTE</w:t>
      </w:r>
      <w:r>
        <w:rPr>
          <w:rFonts w:ascii="Times New Roman" w:hAnsi="Times New Roman" w:cs="Times New Roman"/>
        </w:rPr>
        <w:tab/>
        <w:t>A-ORIENT</w:t>
      </w:r>
    </w:p>
    <w:p w14:paraId="4B73D040" w14:textId="52FAB624"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APUD</w:t>
      </w:r>
      <w:r>
        <w:rPr>
          <w:rFonts w:ascii="Times New Roman" w:hAnsi="Times New Roman" w:cs="Times New Roman"/>
        </w:rPr>
        <w:tab/>
        <w:t>A-ORIENT</w:t>
      </w:r>
    </w:p>
    <w:p w14:paraId="5368CA05" w14:textId="02B837E1" w:rsidR="00806572" w:rsidRDefault="00806572" w:rsidP="00806572">
      <w:pPr>
        <w:tabs>
          <w:tab w:val="left" w:pos="720"/>
          <w:tab w:val="left" w:pos="2610"/>
        </w:tabs>
        <w:rPr>
          <w:rFonts w:ascii="Times New Roman" w:hAnsi="Times New Roman" w:cs="Times New Roman"/>
        </w:rPr>
      </w:pPr>
      <w:r>
        <w:rPr>
          <w:rFonts w:ascii="Times New Roman" w:hAnsi="Times New Roman" w:cs="Times New Roman"/>
        </w:rPr>
        <w:tab/>
        <w:t>CIRCA</w:t>
      </w:r>
      <w:r>
        <w:rPr>
          <w:rFonts w:ascii="Times New Roman" w:hAnsi="Times New Roman" w:cs="Times New Roman"/>
        </w:rPr>
        <w:tab/>
        <w:t>A-ORIENT</w:t>
      </w:r>
    </w:p>
    <w:p w14:paraId="54073E18" w14:textId="692E145F"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CIRCUM</w:t>
      </w:r>
      <w:r>
        <w:rPr>
          <w:rFonts w:ascii="Times New Roman" w:hAnsi="Times New Roman" w:cs="Times New Roman"/>
        </w:rPr>
        <w:tab/>
        <w:t>A-ORIENT</w:t>
      </w:r>
    </w:p>
    <w:p w14:paraId="704454FA" w14:textId="57987C34" w:rsidR="00806572" w:rsidRDefault="00806572" w:rsidP="00806572">
      <w:pPr>
        <w:tabs>
          <w:tab w:val="left" w:pos="720"/>
          <w:tab w:val="left" w:pos="2610"/>
        </w:tabs>
        <w:rPr>
          <w:rFonts w:ascii="Times New Roman" w:hAnsi="Times New Roman" w:cs="Times New Roman"/>
        </w:rPr>
      </w:pPr>
      <w:r>
        <w:rPr>
          <w:rFonts w:ascii="Times New Roman" w:hAnsi="Times New Roman" w:cs="Times New Roman"/>
        </w:rPr>
        <w:tab/>
        <w:t>CITRA</w:t>
      </w:r>
      <w:r>
        <w:rPr>
          <w:rFonts w:ascii="Times New Roman" w:hAnsi="Times New Roman" w:cs="Times New Roman"/>
        </w:rPr>
        <w:tab/>
        <w:t>A-ORIENT</w:t>
      </w:r>
    </w:p>
    <w:p w14:paraId="03C037D2" w14:textId="021DDE3B"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CONTRA</w:t>
      </w:r>
      <w:r>
        <w:rPr>
          <w:rFonts w:ascii="Times New Roman" w:hAnsi="Times New Roman" w:cs="Times New Roman"/>
        </w:rPr>
        <w:tab/>
        <w:t>A-ORIENT</w:t>
      </w:r>
    </w:p>
    <w:p w14:paraId="00FEF9DA" w14:textId="618C9214"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ERGA</w:t>
      </w:r>
      <w:r>
        <w:rPr>
          <w:rFonts w:ascii="Times New Roman" w:hAnsi="Times New Roman" w:cs="Times New Roman"/>
        </w:rPr>
        <w:tab/>
        <w:t>A-ORIENT</w:t>
      </w:r>
    </w:p>
    <w:p w14:paraId="2C7722CE" w14:textId="77777777"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EXTRA</w:t>
      </w:r>
      <w:r>
        <w:rPr>
          <w:rFonts w:ascii="Times New Roman" w:hAnsi="Times New Roman" w:cs="Times New Roman"/>
        </w:rPr>
        <w:tab/>
        <w:t>A-ORIENT</w:t>
      </w:r>
    </w:p>
    <w:p w14:paraId="6D4F0CD3" w14:textId="77777777"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IN (motion)</w:t>
      </w:r>
      <w:r>
        <w:rPr>
          <w:rFonts w:ascii="Times New Roman" w:hAnsi="Times New Roman" w:cs="Times New Roman"/>
        </w:rPr>
        <w:tab/>
        <w:t>A-ORIENT</w:t>
      </w:r>
    </w:p>
    <w:p w14:paraId="408AABCA" w14:textId="00343C82" w:rsidR="00E16410" w:rsidRDefault="00E16410" w:rsidP="00E16410">
      <w:pPr>
        <w:tabs>
          <w:tab w:val="left" w:pos="720"/>
          <w:tab w:val="left" w:pos="2610"/>
        </w:tabs>
        <w:rPr>
          <w:rFonts w:ascii="Times New Roman" w:hAnsi="Times New Roman" w:cs="Times New Roman"/>
        </w:rPr>
      </w:pPr>
      <w:r>
        <w:rPr>
          <w:rFonts w:ascii="Times New Roman" w:hAnsi="Times New Roman" w:cs="Times New Roman"/>
        </w:rPr>
        <w:tab/>
        <w:t>INFRA</w:t>
      </w:r>
      <w:r>
        <w:rPr>
          <w:rFonts w:ascii="Times New Roman" w:hAnsi="Times New Roman" w:cs="Times New Roman"/>
        </w:rPr>
        <w:tab/>
        <w:t>A-ORIENT</w:t>
      </w:r>
    </w:p>
    <w:p w14:paraId="002A1430" w14:textId="7AB604E3"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INTRA</w:t>
      </w:r>
      <w:r>
        <w:rPr>
          <w:rFonts w:ascii="Times New Roman" w:hAnsi="Times New Roman" w:cs="Times New Roman"/>
        </w:rPr>
        <w:tab/>
        <w:t>A-ORIENT</w:t>
      </w:r>
    </w:p>
    <w:p w14:paraId="772A7557" w14:textId="0F77C64C"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IUXTA</w:t>
      </w:r>
      <w:r>
        <w:rPr>
          <w:rFonts w:ascii="Times New Roman" w:hAnsi="Times New Roman" w:cs="Times New Roman"/>
        </w:rPr>
        <w:tab/>
        <w:t>A-ORIENT</w:t>
      </w:r>
    </w:p>
    <w:p w14:paraId="31098C70" w14:textId="77777777"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OB</w:t>
      </w:r>
      <w:r>
        <w:rPr>
          <w:rFonts w:ascii="Times New Roman" w:hAnsi="Times New Roman" w:cs="Times New Roman"/>
        </w:rPr>
        <w:tab/>
        <w:t>A-ORIENT</w:t>
      </w:r>
    </w:p>
    <w:p w14:paraId="6B07ACFB" w14:textId="068F7F90" w:rsidR="00CC184D" w:rsidRDefault="00CC184D" w:rsidP="00C02A83">
      <w:pPr>
        <w:tabs>
          <w:tab w:val="left" w:pos="720"/>
          <w:tab w:val="left" w:pos="2610"/>
        </w:tabs>
        <w:rPr>
          <w:rFonts w:ascii="Times New Roman" w:hAnsi="Times New Roman" w:cs="Times New Roman"/>
        </w:rPr>
      </w:pPr>
      <w:r>
        <w:rPr>
          <w:rFonts w:ascii="Times New Roman" w:hAnsi="Times New Roman" w:cs="Times New Roman"/>
        </w:rPr>
        <w:tab/>
        <w:t>PENES</w:t>
      </w:r>
      <w:r>
        <w:rPr>
          <w:rFonts w:ascii="Times New Roman" w:hAnsi="Times New Roman" w:cs="Times New Roman"/>
        </w:rPr>
        <w:tab/>
        <w:t>A-ORIENT</w:t>
      </w:r>
    </w:p>
    <w:p w14:paraId="69551EF2" w14:textId="2BAD2A13"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POST</w:t>
      </w:r>
      <w:r>
        <w:rPr>
          <w:rFonts w:ascii="Times New Roman" w:hAnsi="Times New Roman" w:cs="Times New Roman"/>
        </w:rPr>
        <w:tab/>
        <w:t>A-ORIENT</w:t>
      </w:r>
    </w:p>
    <w:p w14:paraId="3733652E" w14:textId="013F9EFD" w:rsidR="00806572" w:rsidRDefault="00806572" w:rsidP="00806572">
      <w:pPr>
        <w:tabs>
          <w:tab w:val="left" w:pos="720"/>
          <w:tab w:val="left" w:pos="2610"/>
        </w:tabs>
        <w:rPr>
          <w:rFonts w:ascii="Times New Roman" w:hAnsi="Times New Roman" w:cs="Times New Roman"/>
        </w:rPr>
      </w:pPr>
      <w:r>
        <w:rPr>
          <w:rFonts w:ascii="Times New Roman" w:hAnsi="Times New Roman" w:cs="Times New Roman"/>
        </w:rPr>
        <w:tab/>
        <w:t>PRAETER</w:t>
      </w:r>
      <w:r>
        <w:rPr>
          <w:rFonts w:ascii="Times New Roman" w:hAnsi="Times New Roman" w:cs="Times New Roman"/>
        </w:rPr>
        <w:tab/>
        <w:t>A-ORIENT</w:t>
      </w:r>
    </w:p>
    <w:p w14:paraId="69F7938B" w14:textId="225D6484" w:rsidR="00E16410" w:rsidRDefault="00E16410" w:rsidP="00E16410">
      <w:pPr>
        <w:tabs>
          <w:tab w:val="left" w:pos="720"/>
          <w:tab w:val="left" w:pos="2610"/>
        </w:tabs>
        <w:rPr>
          <w:rFonts w:ascii="Times New Roman" w:hAnsi="Times New Roman" w:cs="Times New Roman"/>
        </w:rPr>
      </w:pPr>
      <w:r>
        <w:rPr>
          <w:rFonts w:ascii="Times New Roman" w:hAnsi="Times New Roman" w:cs="Times New Roman"/>
        </w:rPr>
        <w:tab/>
        <w:t>PROPE</w:t>
      </w:r>
      <w:r>
        <w:rPr>
          <w:rFonts w:ascii="Times New Roman" w:hAnsi="Times New Roman" w:cs="Times New Roman"/>
        </w:rPr>
        <w:tab/>
        <w:t>A-ORIENT</w:t>
      </w:r>
    </w:p>
    <w:p w14:paraId="01911BE3" w14:textId="3A24B285"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PROPTER</w:t>
      </w:r>
      <w:r>
        <w:rPr>
          <w:rFonts w:ascii="Times New Roman" w:hAnsi="Times New Roman" w:cs="Times New Roman"/>
        </w:rPr>
        <w:tab/>
        <w:t>A-ORIENT</w:t>
      </w:r>
    </w:p>
    <w:p w14:paraId="13D21BD9" w14:textId="0323DA3B" w:rsidR="00E16410" w:rsidRDefault="00E16410" w:rsidP="00E16410">
      <w:pPr>
        <w:tabs>
          <w:tab w:val="left" w:pos="720"/>
          <w:tab w:val="left" w:pos="2610"/>
        </w:tabs>
        <w:rPr>
          <w:rFonts w:ascii="Times New Roman" w:hAnsi="Times New Roman" w:cs="Times New Roman"/>
        </w:rPr>
      </w:pPr>
      <w:r>
        <w:rPr>
          <w:rFonts w:ascii="Times New Roman" w:hAnsi="Times New Roman" w:cs="Times New Roman"/>
        </w:rPr>
        <w:tab/>
        <w:t>SECUNDUM</w:t>
      </w:r>
      <w:r>
        <w:rPr>
          <w:rFonts w:ascii="Times New Roman" w:hAnsi="Times New Roman" w:cs="Times New Roman"/>
        </w:rPr>
        <w:tab/>
        <w:t>A-ORIENT</w:t>
      </w:r>
    </w:p>
    <w:p w14:paraId="76671054" w14:textId="77777777"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SUB (motion)</w:t>
      </w:r>
      <w:r>
        <w:rPr>
          <w:rFonts w:ascii="Times New Roman" w:hAnsi="Times New Roman" w:cs="Times New Roman"/>
        </w:rPr>
        <w:tab/>
        <w:t>A-ORIENT</w:t>
      </w:r>
    </w:p>
    <w:p w14:paraId="2DA365C3" w14:textId="0D86A168"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SUPER (motion)</w:t>
      </w:r>
      <w:r>
        <w:rPr>
          <w:rFonts w:ascii="Times New Roman" w:hAnsi="Times New Roman" w:cs="Times New Roman"/>
        </w:rPr>
        <w:tab/>
        <w:t>A-ORIENT</w:t>
      </w:r>
    </w:p>
    <w:p w14:paraId="08E1C0C3" w14:textId="7C8F5E69" w:rsidR="00C02A83" w:rsidRDefault="00CC184D" w:rsidP="00C02A83">
      <w:pPr>
        <w:tabs>
          <w:tab w:val="left" w:pos="720"/>
          <w:tab w:val="left" w:pos="2610"/>
        </w:tabs>
        <w:rPr>
          <w:rFonts w:ascii="Times New Roman" w:hAnsi="Times New Roman" w:cs="Times New Roman"/>
        </w:rPr>
      </w:pPr>
      <w:r>
        <w:rPr>
          <w:rFonts w:ascii="Times New Roman" w:hAnsi="Times New Roman" w:cs="Times New Roman"/>
        </w:rPr>
        <w:tab/>
      </w:r>
      <w:r w:rsidR="00C02A83">
        <w:rPr>
          <w:rFonts w:ascii="Times New Roman" w:hAnsi="Times New Roman" w:cs="Times New Roman"/>
        </w:rPr>
        <w:t>TRANS (position)</w:t>
      </w:r>
      <w:r w:rsidR="00C02A83">
        <w:rPr>
          <w:rFonts w:ascii="Times New Roman" w:hAnsi="Times New Roman" w:cs="Times New Roman"/>
        </w:rPr>
        <w:tab/>
        <w:t>A-</w:t>
      </w:r>
      <w:bookmarkStart w:id="0" w:name="_GoBack"/>
      <w:bookmarkEnd w:id="0"/>
      <w:del w:id="1" w:author="Harrington, James Matthew" w:date="2016-03-05T21:53:00Z">
        <w:r w:rsidR="00C02A83" w:rsidRPr="00C02A83" w:rsidDel="00A309C3">
          <w:rPr>
            <w:rFonts w:ascii="Times New Roman" w:hAnsi="Times New Roman" w:cs="Times New Roman"/>
          </w:rPr>
          <w:delText xml:space="preserve"> </w:delText>
        </w:r>
      </w:del>
      <w:r w:rsidR="00C02A83">
        <w:rPr>
          <w:rFonts w:ascii="Times New Roman" w:hAnsi="Times New Roman" w:cs="Times New Roman"/>
        </w:rPr>
        <w:t>ORIENT</w:t>
      </w:r>
    </w:p>
    <w:p w14:paraId="78DD3558" w14:textId="176C84D1" w:rsidR="00CC184D" w:rsidRDefault="00C02A83" w:rsidP="00C02A83">
      <w:pPr>
        <w:tabs>
          <w:tab w:val="left" w:pos="720"/>
          <w:tab w:val="left" w:pos="2610"/>
        </w:tabs>
        <w:rPr>
          <w:rFonts w:ascii="Times New Roman" w:hAnsi="Times New Roman" w:cs="Times New Roman"/>
        </w:rPr>
      </w:pPr>
      <w:r>
        <w:rPr>
          <w:rFonts w:ascii="Times New Roman" w:hAnsi="Times New Roman" w:cs="Times New Roman"/>
        </w:rPr>
        <w:tab/>
      </w:r>
      <w:r w:rsidR="00CC184D">
        <w:rPr>
          <w:rFonts w:ascii="Times New Roman" w:hAnsi="Times New Roman" w:cs="Times New Roman"/>
        </w:rPr>
        <w:t>ULTRA</w:t>
      </w:r>
      <w:r w:rsidR="00CC184D">
        <w:rPr>
          <w:rFonts w:ascii="Times New Roman" w:hAnsi="Times New Roman" w:cs="Times New Roman"/>
        </w:rPr>
        <w:tab/>
        <w:t>A-ORIENT</w:t>
      </w:r>
    </w:p>
    <w:p w14:paraId="7083B823" w14:textId="6BCBBC80"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VERSUS</w:t>
      </w:r>
      <w:r>
        <w:rPr>
          <w:rFonts w:ascii="Times New Roman" w:hAnsi="Times New Roman" w:cs="Times New Roman"/>
        </w:rPr>
        <w:tab/>
        <w:t>A-ORIENT</w:t>
      </w:r>
    </w:p>
    <w:p w14:paraId="7793FF90" w14:textId="77777777" w:rsidR="005971E0" w:rsidRDefault="005971E0" w:rsidP="00C02A83">
      <w:pPr>
        <w:tabs>
          <w:tab w:val="left" w:pos="720"/>
          <w:tab w:val="left" w:pos="2610"/>
        </w:tabs>
        <w:rPr>
          <w:rFonts w:ascii="Times New Roman" w:hAnsi="Times New Roman" w:cs="Times New Roman"/>
        </w:rPr>
      </w:pPr>
    </w:p>
    <w:p w14:paraId="5646C063" w14:textId="77777777" w:rsidR="005971E0" w:rsidRPr="00F942C2" w:rsidRDefault="005971E0" w:rsidP="00C02A83">
      <w:pPr>
        <w:tabs>
          <w:tab w:val="left" w:pos="720"/>
          <w:tab w:val="left" w:pos="2610"/>
        </w:tabs>
        <w:rPr>
          <w:rFonts w:ascii="Times New Roman" w:hAnsi="Times New Roman" w:cs="Times New Roman"/>
        </w:rPr>
      </w:pPr>
      <w:r>
        <w:rPr>
          <w:rFonts w:ascii="Times New Roman" w:hAnsi="Times New Roman" w:cs="Times New Roman"/>
        </w:rPr>
        <w:tab/>
        <w:t>INTER</w:t>
      </w:r>
      <w:r>
        <w:rPr>
          <w:rFonts w:ascii="Times New Roman" w:hAnsi="Times New Roman" w:cs="Times New Roman"/>
        </w:rPr>
        <w:tab/>
        <w:t>A-EXTENT</w:t>
      </w:r>
    </w:p>
    <w:p w14:paraId="657493FF" w14:textId="77777777" w:rsidR="005971E0" w:rsidRPr="00F942C2" w:rsidRDefault="005971E0" w:rsidP="00C02A83">
      <w:pPr>
        <w:tabs>
          <w:tab w:val="left" w:pos="720"/>
          <w:tab w:val="left" w:pos="2610"/>
        </w:tabs>
        <w:rPr>
          <w:rFonts w:ascii="Times New Roman" w:hAnsi="Times New Roman" w:cs="Times New Roman"/>
        </w:rPr>
      </w:pPr>
      <w:r>
        <w:rPr>
          <w:rFonts w:ascii="Times New Roman" w:hAnsi="Times New Roman" w:cs="Times New Roman"/>
        </w:rPr>
        <w:tab/>
        <w:t>PER</w:t>
      </w:r>
      <w:r>
        <w:rPr>
          <w:rFonts w:ascii="Times New Roman" w:hAnsi="Times New Roman" w:cs="Times New Roman"/>
        </w:rPr>
        <w:tab/>
        <w:t>A-EXTENT</w:t>
      </w:r>
    </w:p>
    <w:p w14:paraId="373F1230" w14:textId="50693070" w:rsidR="00CC184D" w:rsidRDefault="005971E0" w:rsidP="00C02A83">
      <w:pPr>
        <w:tabs>
          <w:tab w:val="left" w:pos="720"/>
          <w:tab w:val="left" w:pos="2610"/>
        </w:tabs>
        <w:rPr>
          <w:rFonts w:ascii="Times New Roman" w:hAnsi="Times New Roman" w:cs="Times New Roman"/>
        </w:rPr>
      </w:pPr>
      <w:r>
        <w:rPr>
          <w:rFonts w:ascii="Times New Roman" w:hAnsi="Times New Roman" w:cs="Times New Roman"/>
        </w:rPr>
        <w:tab/>
        <w:t>TRANS</w:t>
      </w:r>
      <w:r w:rsidR="00CC184D">
        <w:rPr>
          <w:rFonts w:ascii="Times New Roman" w:hAnsi="Times New Roman" w:cs="Times New Roman"/>
        </w:rPr>
        <w:t xml:space="preserve"> (motion)</w:t>
      </w:r>
      <w:r>
        <w:rPr>
          <w:rFonts w:ascii="Times New Roman" w:hAnsi="Times New Roman" w:cs="Times New Roman"/>
        </w:rPr>
        <w:tab/>
        <w:t>A-EXTENT</w:t>
      </w:r>
    </w:p>
    <w:p w14:paraId="0CC5D5FC" w14:textId="237A6BBA" w:rsidR="00BA1E7D" w:rsidRDefault="00CC184D" w:rsidP="00C02A83">
      <w:pPr>
        <w:tabs>
          <w:tab w:val="left" w:pos="720"/>
          <w:tab w:val="left" w:pos="2610"/>
        </w:tabs>
        <w:rPr>
          <w:rFonts w:ascii="Times New Roman" w:hAnsi="Times New Roman" w:cs="Times New Roman"/>
        </w:rPr>
      </w:pPr>
      <w:r>
        <w:rPr>
          <w:rFonts w:ascii="Times New Roman" w:hAnsi="Times New Roman" w:cs="Times New Roman"/>
        </w:rPr>
        <w:br w:type="column"/>
      </w:r>
      <w:r w:rsidR="00BA1E7D">
        <w:rPr>
          <w:rFonts w:ascii="Times New Roman" w:hAnsi="Times New Roman" w:cs="Times New Roman"/>
        </w:rPr>
        <w:tab/>
      </w:r>
      <w:r w:rsidR="005971E0">
        <w:rPr>
          <w:rFonts w:ascii="Times New Roman" w:hAnsi="Times New Roman" w:cs="Times New Roman"/>
        </w:rPr>
        <w:t>A/</w:t>
      </w:r>
      <w:r w:rsidR="00BA1E7D">
        <w:rPr>
          <w:rFonts w:ascii="Times New Roman" w:hAnsi="Times New Roman" w:cs="Times New Roman"/>
        </w:rPr>
        <w:t>AB</w:t>
      </w:r>
      <w:r w:rsidR="00BA1E7D">
        <w:rPr>
          <w:rFonts w:ascii="Times New Roman" w:hAnsi="Times New Roman" w:cs="Times New Roman"/>
        </w:rPr>
        <w:tab/>
        <w:t>AB-ORIENT</w:t>
      </w:r>
    </w:p>
    <w:p w14:paraId="2D5BD34C" w14:textId="77777777" w:rsidR="007737C4" w:rsidRDefault="007737C4" w:rsidP="007737C4">
      <w:pPr>
        <w:tabs>
          <w:tab w:val="left" w:pos="720"/>
          <w:tab w:val="left" w:pos="2610"/>
        </w:tabs>
        <w:rPr>
          <w:rFonts w:ascii="Times New Roman" w:hAnsi="Times New Roman" w:cs="Times New Roman"/>
        </w:rPr>
      </w:pPr>
      <w:r>
        <w:rPr>
          <w:rFonts w:ascii="Times New Roman" w:hAnsi="Times New Roman" w:cs="Times New Roman"/>
        </w:rPr>
        <w:tab/>
        <w:t>CORAM</w:t>
      </w:r>
      <w:r>
        <w:rPr>
          <w:rFonts w:ascii="Times New Roman" w:hAnsi="Times New Roman" w:cs="Times New Roman"/>
        </w:rPr>
        <w:tab/>
        <w:t>AB-ORIENT</w:t>
      </w:r>
    </w:p>
    <w:p w14:paraId="01E362C7" w14:textId="63649EE8"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DE</w:t>
      </w:r>
      <w:r>
        <w:rPr>
          <w:rFonts w:ascii="Times New Roman" w:hAnsi="Times New Roman" w:cs="Times New Roman"/>
        </w:rPr>
        <w:tab/>
        <w:t>AB-ORIENT</w:t>
      </w:r>
    </w:p>
    <w:p w14:paraId="382FB1C2" w14:textId="11E587D9" w:rsidR="00E16410" w:rsidRDefault="00E16410" w:rsidP="00E16410">
      <w:pPr>
        <w:tabs>
          <w:tab w:val="left" w:pos="720"/>
          <w:tab w:val="left" w:pos="2610"/>
        </w:tabs>
        <w:rPr>
          <w:rFonts w:ascii="Times New Roman" w:hAnsi="Times New Roman" w:cs="Times New Roman"/>
        </w:rPr>
      </w:pPr>
      <w:r>
        <w:rPr>
          <w:rFonts w:ascii="Times New Roman" w:hAnsi="Times New Roman" w:cs="Times New Roman"/>
        </w:rPr>
        <w:tab/>
        <w:t>PALAM</w:t>
      </w:r>
      <w:r>
        <w:rPr>
          <w:rFonts w:ascii="Times New Roman" w:hAnsi="Times New Roman" w:cs="Times New Roman"/>
        </w:rPr>
        <w:tab/>
        <w:t>AB-ORIENT</w:t>
      </w:r>
    </w:p>
    <w:p w14:paraId="5325AC45" w14:textId="6E559F64" w:rsidR="00E16410" w:rsidRDefault="00E16410" w:rsidP="00E16410">
      <w:pPr>
        <w:tabs>
          <w:tab w:val="left" w:pos="720"/>
          <w:tab w:val="left" w:pos="2610"/>
        </w:tabs>
        <w:rPr>
          <w:rFonts w:ascii="Times New Roman" w:hAnsi="Times New Roman" w:cs="Times New Roman"/>
        </w:rPr>
      </w:pPr>
      <w:r>
        <w:rPr>
          <w:rFonts w:ascii="Times New Roman" w:hAnsi="Times New Roman" w:cs="Times New Roman"/>
        </w:rPr>
        <w:tab/>
        <w:t>PROCUL A/AB</w:t>
      </w:r>
      <w:r>
        <w:rPr>
          <w:rFonts w:ascii="Times New Roman" w:hAnsi="Times New Roman" w:cs="Times New Roman"/>
        </w:rPr>
        <w:tab/>
        <w:t>AB-ORIENT</w:t>
      </w:r>
    </w:p>
    <w:p w14:paraId="3F1D7E32" w14:textId="5056F897"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r>
      <w:r w:rsidR="001C62E6">
        <w:rPr>
          <w:rFonts w:ascii="Times New Roman" w:hAnsi="Times New Roman" w:cs="Times New Roman"/>
        </w:rPr>
        <w:t>TENUS</w:t>
      </w:r>
      <w:r>
        <w:rPr>
          <w:rFonts w:ascii="Times New Roman" w:hAnsi="Times New Roman" w:cs="Times New Roman"/>
        </w:rPr>
        <w:tab/>
        <w:t>AB-ORIENT</w:t>
      </w:r>
    </w:p>
    <w:p w14:paraId="4BBA29E7" w14:textId="77777777" w:rsidR="005971E0" w:rsidRDefault="005971E0" w:rsidP="00C02A83">
      <w:pPr>
        <w:tabs>
          <w:tab w:val="left" w:pos="720"/>
          <w:tab w:val="left" w:pos="2610"/>
        </w:tabs>
        <w:rPr>
          <w:rFonts w:ascii="Times New Roman" w:hAnsi="Times New Roman" w:cs="Times New Roman"/>
        </w:rPr>
      </w:pPr>
    </w:p>
    <w:p w14:paraId="043ECE75" w14:textId="77777777" w:rsidR="00C02A83" w:rsidRDefault="00C02A83" w:rsidP="00C02A83">
      <w:pPr>
        <w:tabs>
          <w:tab w:val="left" w:pos="720"/>
          <w:tab w:val="left" w:pos="2610"/>
        </w:tabs>
        <w:rPr>
          <w:rFonts w:ascii="Times New Roman" w:hAnsi="Times New Roman" w:cs="Times New Roman"/>
        </w:rPr>
      </w:pPr>
      <w:r>
        <w:rPr>
          <w:rFonts w:ascii="Times New Roman" w:hAnsi="Times New Roman" w:cs="Times New Roman"/>
        </w:rPr>
        <w:tab/>
        <w:t>E/EX</w:t>
      </w:r>
      <w:r>
        <w:rPr>
          <w:rFonts w:ascii="Times New Roman" w:hAnsi="Times New Roman" w:cs="Times New Roman"/>
        </w:rPr>
        <w:tab/>
        <w:t>AB-ORIENT</w:t>
      </w:r>
    </w:p>
    <w:p w14:paraId="78830E3B" w14:textId="424E6E25" w:rsidR="00C02A83" w:rsidRDefault="00C02A83" w:rsidP="00C02A83">
      <w:pPr>
        <w:tabs>
          <w:tab w:val="left" w:pos="720"/>
          <w:tab w:val="left" w:pos="2610"/>
        </w:tabs>
        <w:rPr>
          <w:rFonts w:ascii="Times New Roman" w:hAnsi="Times New Roman" w:cs="Times New Roman"/>
        </w:rPr>
      </w:pPr>
      <w:r>
        <w:rPr>
          <w:rFonts w:ascii="Times New Roman" w:hAnsi="Times New Roman" w:cs="Times New Roman"/>
        </w:rPr>
        <w:tab/>
      </w:r>
      <w:r>
        <w:rPr>
          <w:rFonts w:ascii="Times New Roman" w:hAnsi="Times New Roman" w:cs="Times New Roman"/>
        </w:rPr>
        <w:tab/>
        <w:t>AB-CAUSE (more rare)</w:t>
      </w:r>
    </w:p>
    <w:p w14:paraId="56C5E252" w14:textId="77777777" w:rsidR="00C02A83" w:rsidRDefault="00C02A83" w:rsidP="00C02A83">
      <w:pPr>
        <w:tabs>
          <w:tab w:val="left" w:pos="720"/>
          <w:tab w:val="left" w:pos="2610"/>
        </w:tabs>
        <w:rPr>
          <w:rFonts w:ascii="Times New Roman" w:hAnsi="Times New Roman" w:cs="Times New Roman"/>
        </w:rPr>
      </w:pPr>
    </w:p>
    <w:p w14:paraId="31579CA1" w14:textId="77777777" w:rsidR="00CC184D" w:rsidRDefault="00CC184D" w:rsidP="00C02A83">
      <w:pPr>
        <w:tabs>
          <w:tab w:val="left" w:pos="720"/>
          <w:tab w:val="left" w:pos="2610"/>
        </w:tabs>
        <w:rPr>
          <w:rFonts w:ascii="Times New Roman" w:hAnsi="Times New Roman" w:cs="Times New Roman"/>
        </w:rPr>
      </w:pPr>
      <w:r>
        <w:rPr>
          <w:rFonts w:ascii="Times New Roman" w:hAnsi="Times New Roman" w:cs="Times New Roman"/>
        </w:rPr>
        <w:tab/>
        <w:t>IN (location)</w:t>
      </w:r>
      <w:r>
        <w:rPr>
          <w:rFonts w:ascii="Times New Roman" w:hAnsi="Times New Roman" w:cs="Times New Roman"/>
        </w:rPr>
        <w:tab/>
        <w:t>AB-LOCAT</w:t>
      </w:r>
    </w:p>
    <w:p w14:paraId="0920970C" w14:textId="77777777" w:rsidR="00CC184D" w:rsidRDefault="00CC184D" w:rsidP="00C02A83">
      <w:pPr>
        <w:tabs>
          <w:tab w:val="left" w:pos="720"/>
          <w:tab w:val="left" w:pos="2610"/>
        </w:tabs>
        <w:rPr>
          <w:rFonts w:ascii="Times New Roman" w:hAnsi="Times New Roman" w:cs="Times New Roman"/>
        </w:rPr>
      </w:pPr>
      <w:r>
        <w:rPr>
          <w:rFonts w:ascii="Times New Roman" w:hAnsi="Times New Roman" w:cs="Times New Roman"/>
        </w:rPr>
        <w:tab/>
        <w:t>PRAE</w:t>
      </w:r>
      <w:r>
        <w:rPr>
          <w:rFonts w:ascii="Times New Roman" w:hAnsi="Times New Roman" w:cs="Times New Roman"/>
        </w:rPr>
        <w:tab/>
        <w:t>AB-LOCAT</w:t>
      </w:r>
    </w:p>
    <w:p w14:paraId="424F5092" w14:textId="77777777" w:rsidR="00CC184D" w:rsidRDefault="00CC184D" w:rsidP="00C02A83">
      <w:pPr>
        <w:tabs>
          <w:tab w:val="left" w:pos="720"/>
          <w:tab w:val="left" w:pos="2610"/>
        </w:tabs>
        <w:rPr>
          <w:rFonts w:ascii="Times New Roman" w:hAnsi="Times New Roman" w:cs="Times New Roman"/>
        </w:rPr>
      </w:pPr>
      <w:r>
        <w:rPr>
          <w:rFonts w:ascii="Times New Roman" w:hAnsi="Times New Roman" w:cs="Times New Roman"/>
        </w:rPr>
        <w:tab/>
        <w:t>PRO</w:t>
      </w:r>
      <w:r>
        <w:rPr>
          <w:rFonts w:ascii="Times New Roman" w:hAnsi="Times New Roman" w:cs="Times New Roman"/>
        </w:rPr>
        <w:tab/>
        <w:t>AB-LOCAT</w:t>
      </w:r>
    </w:p>
    <w:p w14:paraId="77D2C721" w14:textId="77777777" w:rsidR="00CC184D" w:rsidRDefault="00CC184D" w:rsidP="00C02A83">
      <w:pPr>
        <w:tabs>
          <w:tab w:val="left" w:pos="720"/>
          <w:tab w:val="left" w:pos="2610"/>
        </w:tabs>
        <w:rPr>
          <w:rFonts w:ascii="Times New Roman" w:hAnsi="Times New Roman" w:cs="Times New Roman"/>
        </w:rPr>
      </w:pPr>
      <w:r>
        <w:rPr>
          <w:rFonts w:ascii="Times New Roman" w:hAnsi="Times New Roman" w:cs="Times New Roman"/>
        </w:rPr>
        <w:tab/>
        <w:t>SUB (location)</w:t>
      </w:r>
      <w:r>
        <w:rPr>
          <w:rFonts w:ascii="Times New Roman" w:hAnsi="Times New Roman" w:cs="Times New Roman"/>
        </w:rPr>
        <w:tab/>
        <w:t>AB-LOCAT</w:t>
      </w:r>
    </w:p>
    <w:p w14:paraId="6C2E31E0" w14:textId="77777777" w:rsidR="00CC184D" w:rsidRDefault="00CC184D" w:rsidP="00C02A83">
      <w:pPr>
        <w:tabs>
          <w:tab w:val="left" w:pos="720"/>
          <w:tab w:val="left" w:pos="2610"/>
        </w:tabs>
        <w:rPr>
          <w:rFonts w:ascii="Times New Roman" w:hAnsi="Times New Roman" w:cs="Times New Roman"/>
        </w:rPr>
      </w:pPr>
      <w:r>
        <w:rPr>
          <w:rFonts w:ascii="Times New Roman" w:hAnsi="Times New Roman" w:cs="Times New Roman"/>
        </w:rPr>
        <w:tab/>
        <w:t>SUPER (location)</w:t>
      </w:r>
      <w:r>
        <w:rPr>
          <w:rFonts w:ascii="Times New Roman" w:hAnsi="Times New Roman" w:cs="Times New Roman"/>
        </w:rPr>
        <w:tab/>
        <w:t>AB-LOCAT</w:t>
      </w:r>
    </w:p>
    <w:p w14:paraId="433C4600" w14:textId="77777777" w:rsidR="00CC184D" w:rsidRPr="00F942C2" w:rsidRDefault="00CC184D" w:rsidP="00C02A83">
      <w:pPr>
        <w:tabs>
          <w:tab w:val="left" w:pos="2610"/>
        </w:tabs>
        <w:rPr>
          <w:rFonts w:ascii="Times New Roman" w:hAnsi="Times New Roman" w:cs="Times New Roman"/>
        </w:rPr>
      </w:pPr>
    </w:p>
    <w:p w14:paraId="43F8EE18" w14:textId="19F58338"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CUM</w:t>
      </w:r>
      <w:r>
        <w:rPr>
          <w:rFonts w:ascii="Times New Roman" w:hAnsi="Times New Roman" w:cs="Times New Roman"/>
        </w:rPr>
        <w:tab/>
        <w:t>AB-ACCOMP</w:t>
      </w:r>
    </w:p>
    <w:p w14:paraId="2A0B0993" w14:textId="0CB6EFC6" w:rsidR="00C74728" w:rsidRDefault="00C74728" w:rsidP="00C02A83">
      <w:pPr>
        <w:tabs>
          <w:tab w:val="left" w:pos="720"/>
          <w:tab w:val="left" w:pos="2610"/>
        </w:tabs>
        <w:rPr>
          <w:rFonts w:ascii="Times New Roman" w:hAnsi="Times New Roman" w:cs="Times New Roman"/>
        </w:rPr>
      </w:pPr>
      <w:r>
        <w:rPr>
          <w:rFonts w:ascii="Times New Roman" w:hAnsi="Times New Roman" w:cs="Times New Roman"/>
        </w:rPr>
        <w:tab/>
      </w:r>
      <w:r>
        <w:rPr>
          <w:rFonts w:ascii="Times New Roman" w:hAnsi="Times New Roman" w:cs="Times New Roman"/>
        </w:rPr>
        <w:tab/>
        <w:t>AB-MANN (more rare)</w:t>
      </w:r>
    </w:p>
    <w:p w14:paraId="72C198E4" w14:textId="77777777" w:rsidR="005971E0" w:rsidRDefault="005971E0" w:rsidP="00C02A83">
      <w:pPr>
        <w:tabs>
          <w:tab w:val="left" w:pos="720"/>
          <w:tab w:val="left" w:pos="2610"/>
        </w:tabs>
        <w:rPr>
          <w:rFonts w:ascii="Times New Roman" w:hAnsi="Times New Roman" w:cs="Times New Roman"/>
        </w:rPr>
      </w:pPr>
    </w:p>
    <w:p w14:paraId="4FCD0C38" w14:textId="03F731B0" w:rsidR="005971E0" w:rsidRDefault="005971E0" w:rsidP="00C02A83">
      <w:pPr>
        <w:tabs>
          <w:tab w:val="left" w:pos="720"/>
          <w:tab w:val="left" w:pos="2610"/>
        </w:tabs>
        <w:rPr>
          <w:rFonts w:ascii="Times New Roman" w:hAnsi="Times New Roman" w:cs="Times New Roman"/>
        </w:rPr>
      </w:pPr>
      <w:r>
        <w:rPr>
          <w:rFonts w:ascii="Times New Roman" w:hAnsi="Times New Roman" w:cs="Times New Roman"/>
        </w:rPr>
        <w:tab/>
        <w:t>SINE</w:t>
      </w:r>
      <w:r>
        <w:rPr>
          <w:rFonts w:ascii="Times New Roman" w:hAnsi="Times New Roman" w:cs="Times New Roman"/>
        </w:rPr>
        <w:tab/>
        <w:t>AB-SEPAR</w:t>
      </w:r>
    </w:p>
    <w:p w14:paraId="21A08C86" w14:textId="776EA2A9" w:rsidR="001C62E6" w:rsidRDefault="00C74728" w:rsidP="00C02A83">
      <w:pPr>
        <w:tabs>
          <w:tab w:val="left" w:pos="720"/>
          <w:tab w:val="left" w:pos="2610"/>
        </w:tabs>
        <w:rPr>
          <w:rFonts w:ascii="Times New Roman" w:hAnsi="Times New Roman" w:cs="Times New Roman"/>
        </w:rPr>
      </w:pPr>
      <w:r>
        <w:rPr>
          <w:rFonts w:ascii="Times New Roman" w:hAnsi="Times New Roman" w:cs="Times New Roman"/>
        </w:rPr>
        <w:tab/>
      </w:r>
      <w:r>
        <w:rPr>
          <w:rFonts w:ascii="Times New Roman" w:hAnsi="Times New Roman" w:cs="Times New Roman"/>
        </w:rPr>
        <w:tab/>
        <w:t>AB-MANN (more rare)</w:t>
      </w:r>
    </w:p>
    <w:p w14:paraId="273BBADC" w14:textId="77777777" w:rsidR="001C62E6" w:rsidRDefault="001C62E6" w:rsidP="00C02A83">
      <w:pPr>
        <w:tabs>
          <w:tab w:val="left" w:pos="720"/>
          <w:tab w:val="left" w:pos="2610"/>
        </w:tabs>
        <w:rPr>
          <w:rFonts w:ascii="Times New Roman" w:hAnsi="Times New Roman" w:cs="Times New Roman"/>
        </w:rPr>
      </w:pPr>
    </w:p>
    <w:p w14:paraId="73094D26" w14:textId="3AA468D8" w:rsidR="001C62E6" w:rsidRDefault="001C62E6" w:rsidP="00C02A83">
      <w:pPr>
        <w:tabs>
          <w:tab w:val="left" w:pos="720"/>
          <w:tab w:val="left" w:pos="2610"/>
        </w:tabs>
        <w:rPr>
          <w:rFonts w:ascii="Times New Roman" w:hAnsi="Times New Roman" w:cs="Times New Roman"/>
        </w:rPr>
      </w:pPr>
      <w:r>
        <w:rPr>
          <w:rFonts w:ascii="Times New Roman" w:hAnsi="Times New Roman" w:cs="Times New Roman"/>
        </w:rPr>
        <w:tab/>
        <w:t>TENUS</w:t>
      </w:r>
      <w:r>
        <w:rPr>
          <w:rFonts w:ascii="Times New Roman" w:hAnsi="Times New Roman" w:cs="Times New Roman"/>
        </w:rPr>
        <w:tab/>
        <w:t>G-OBJECT</w:t>
      </w:r>
    </w:p>
    <w:p w14:paraId="397C5D05" w14:textId="77777777" w:rsidR="001C62E6" w:rsidRDefault="001C62E6" w:rsidP="00C02A83">
      <w:pPr>
        <w:tabs>
          <w:tab w:val="left" w:pos="720"/>
          <w:tab w:val="left" w:pos="2610"/>
        </w:tabs>
        <w:rPr>
          <w:rFonts w:ascii="Times New Roman" w:hAnsi="Times New Roman" w:cs="Times New Roman"/>
        </w:rPr>
      </w:pPr>
    </w:p>
    <w:p w14:paraId="7115D168" w14:textId="77777777" w:rsidR="00D6594C" w:rsidRPr="00F942C2" w:rsidRDefault="00D6594C">
      <w:pPr>
        <w:rPr>
          <w:rFonts w:ascii="Times New Roman" w:hAnsi="Times New Roman" w:cs="Times New Roman"/>
        </w:rPr>
      </w:pPr>
    </w:p>
    <w:p w14:paraId="1A7E40A7" w14:textId="77777777" w:rsidR="00CC184D" w:rsidRDefault="00CC184D">
      <w:pPr>
        <w:sectPr w:rsidR="00CC184D" w:rsidSect="00CC184D">
          <w:type w:val="continuous"/>
          <w:pgSz w:w="12240" w:h="15840"/>
          <w:pgMar w:top="1440" w:right="720" w:bottom="1152" w:left="720" w:header="720" w:footer="720" w:gutter="0"/>
          <w:cols w:num="2" w:space="720"/>
          <w:docGrid w:linePitch="360"/>
        </w:sectPr>
      </w:pPr>
    </w:p>
    <w:p w14:paraId="0AB65BB3" w14:textId="69A5D8E2" w:rsidR="009541BC" w:rsidRDefault="009541BC"/>
    <w:p w14:paraId="42F4C3BF" w14:textId="77777777" w:rsidR="001108A4" w:rsidRDefault="001108A4" w:rsidP="001108A4">
      <w:pPr>
        <w:rPr>
          <w:rFonts w:ascii="Times New Roman" w:hAnsi="Times New Roman" w:cs="Times New Roman"/>
          <w:u w:val="single"/>
        </w:rPr>
        <w:sectPr w:rsidR="001108A4" w:rsidSect="00CC184D">
          <w:type w:val="continuous"/>
          <w:pgSz w:w="12240" w:h="15840"/>
          <w:pgMar w:top="1440" w:right="720" w:bottom="1152" w:left="720" w:header="720" w:footer="720" w:gutter="0"/>
          <w:cols w:num="2" w:space="720"/>
          <w:docGrid w:linePitch="360"/>
        </w:sectPr>
      </w:pPr>
    </w:p>
    <w:p w14:paraId="43064489" w14:textId="77777777" w:rsidR="001108A4" w:rsidRDefault="001108A4" w:rsidP="001108A4">
      <w:pPr>
        <w:rPr>
          <w:rFonts w:ascii="Times New Roman" w:hAnsi="Times New Roman" w:cs="Times New Roman"/>
          <w:u w:val="single"/>
        </w:rPr>
      </w:pPr>
    </w:p>
    <w:p w14:paraId="7F513428" w14:textId="77C10549" w:rsidR="001108A4" w:rsidRPr="00F942C2" w:rsidRDefault="001108A4" w:rsidP="001108A4">
      <w:pPr>
        <w:rPr>
          <w:rFonts w:ascii="Times New Roman" w:hAnsi="Times New Roman" w:cs="Times New Roman"/>
        </w:rPr>
      </w:pPr>
      <w:r>
        <w:rPr>
          <w:rFonts w:ascii="Times New Roman" w:hAnsi="Times New Roman" w:cs="Times New Roman"/>
          <w:u w:val="single"/>
        </w:rPr>
        <w:t>Vocatives</w:t>
      </w:r>
      <w:r>
        <w:rPr>
          <w:rFonts w:ascii="Times New Roman" w:hAnsi="Times New Roman" w:cs="Times New Roman"/>
        </w:rPr>
        <w:t xml:space="preserve"> – use </w:t>
      </w:r>
      <w:r w:rsidRPr="00F942C2">
        <w:rPr>
          <w:rFonts w:ascii="Times New Roman" w:hAnsi="Times New Roman" w:cs="Times New Roman"/>
        </w:rPr>
        <w:t xml:space="preserve">the </w:t>
      </w:r>
      <w:r>
        <w:rPr>
          <w:rFonts w:ascii="Times New Roman" w:hAnsi="Times New Roman" w:cs="Times New Roman"/>
          <w:b/>
        </w:rPr>
        <w:t>V-VOC</w:t>
      </w:r>
      <w:r w:rsidRPr="00F942C2">
        <w:rPr>
          <w:rFonts w:ascii="Times New Roman" w:hAnsi="Times New Roman" w:cs="Times New Roman"/>
        </w:rPr>
        <w:t xml:space="preserve"> tag in the pull-down menu</w:t>
      </w:r>
      <w:r>
        <w:rPr>
          <w:rFonts w:ascii="Times New Roman" w:hAnsi="Times New Roman" w:cs="Times New Roman"/>
        </w:rPr>
        <w:t>, indicating that they are not part of the syntactic structure of the tree.  A vocative normally depends on the main verbal form of the independent clause.</w:t>
      </w:r>
    </w:p>
    <w:p w14:paraId="694ADB04" w14:textId="77777777" w:rsidR="001108A4" w:rsidRPr="00F942C2" w:rsidRDefault="001108A4" w:rsidP="001108A4">
      <w:pPr>
        <w:rPr>
          <w:rFonts w:ascii="Times New Roman" w:hAnsi="Times New Roman" w:cs="Times New Roman"/>
        </w:rPr>
      </w:pPr>
    </w:p>
    <w:p w14:paraId="68F0DC69" w14:textId="77777777" w:rsidR="00317680" w:rsidRPr="007E53D1" w:rsidRDefault="00317680" w:rsidP="00317680">
      <w:pPr>
        <w:rPr>
          <w:rFonts w:ascii="Times New Roman" w:hAnsi="Times New Roman" w:cs="Times New Roman"/>
          <w:i/>
          <w:iCs/>
        </w:rPr>
      </w:pPr>
      <w:proofErr w:type="spellStart"/>
      <w:r w:rsidRPr="00A229BB">
        <w:rPr>
          <w:rFonts w:ascii="Times New Roman" w:hAnsi="Times New Roman" w:cs="Times New Roman"/>
          <w:u w:val="single"/>
        </w:rPr>
        <w:t>Aux</w:t>
      </w:r>
      <w:r>
        <w:rPr>
          <w:rFonts w:ascii="Times New Roman" w:hAnsi="Times New Roman" w:cs="Times New Roman"/>
          <w:u w:val="single"/>
        </w:rPr>
        <w:t>Y</w:t>
      </w:r>
      <w:proofErr w:type="spellEnd"/>
      <w:r>
        <w:rPr>
          <w:rFonts w:ascii="Times New Roman" w:hAnsi="Times New Roman" w:cs="Times New Roman"/>
        </w:rPr>
        <w:t xml:space="preserve"> (sentence adverbials) – many adverbial forms (not generally true morphological adverbs) emphasize the sentence (independent clause) as a whole, rather than a particular word within the sentence: e.g. </w:t>
      </w:r>
      <w:proofErr w:type="spellStart"/>
      <w:r w:rsidRPr="007E53D1">
        <w:rPr>
          <w:rFonts w:ascii="Times New Roman" w:hAnsi="Times New Roman" w:cs="Times New Roman"/>
          <w:i/>
          <w:iCs/>
        </w:rPr>
        <w:t>adhuc</w:t>
      </w:r>
      <w:proofErr w:type="spellEnd"/>
      <w:r w:rsidRPr="007E53D1">
        <w:rPr>
          <w:rFonts w:ascii="Times New Roman" w:hAnsi="Times New Roman" w:cs="Times New Roman"/>
          <w:i/>
          <w:iCs/>
        </w:rPr>
        <w:t xml:space="preserve">, alias, </w:t>
      </w:r>
      <w:proofErr w:type="spellStart"/>
      <w:r w:rsidRPr="007E53D1">
        <w:rPr>
          <w:rFonts w:ascii="Times New Roman" w:hAnsi="Times New Roman" w:cs="Times New Roman"/>
          <w:i/>
          <w:iCs/>
        </w:rPr>
        <w:t>consequens</w:t>
      </w:r>
      <w:proofErr w:type="spellEnd"/>
      <w:r w:rsidRPr="007E53D1">
        <w:rPr>
          <w:rFonts w:ascii="Times New Roman" w:hAnsi="Times New Roman" w:cs="Times New Roman"/>
          <w:i/>
          <w:iCs/>
        </w:rPr>
        <w:t xml:space="preserve">, </w:t>
      </w:r>
      <w:proofErr w:type="spellStart"/>
      <w:r w:rsidRPr="007E53D1">
        <w:rPr>
          <w:rFonts w:ascii="Times New Roman" w:hAnsi="Times New Roman" w:cs="Times New Roman"/>
          <w:i/>
          <w:iCs/>
        </w:rPr>
        <w:t>certe</w:t>
      </w:r>
      <w:proofErr w:type="spellEnd"/>
      <w:r w:rsidRPr="007E53D1">
        <w:rPr>
          <w:rFonts w:ascii="Times New Roman" w:hAnsi="Times New Roman" w:cs="Times New Roman"/>
          <w:i/>
          <w:iCs/>
        </w:rPr>
        <w:t>,</w:t>
      </w:r>
      <w:r>
        <w:rPr>
          <w:rFonts w:ascii="Times New Roman" w:hAnsi="Times New Roman" w:cs="Times New Roman"/>
          <w:i/>
          <w:iCs/>
        </w:rPr>
        <w:t xml:space="preserve"> </w:t>
      </w:r>
      <w:r w:rsidRPr="007E53D1">
        <w:rPr>
          <w:rFonts w:ascii="Times New Roman" w:hAnsi="Times New Roman" w:cs="Times New Roman"/>
          <w:i/>
          <w:iCs/>
        </w:rPr>
        <w:t xml:space="preserve">contra, </w:t>
      </w:r>
      <w:proofErr w:type="spellStart"/>
      <w:r w:rsidRPr="007E53D1">
        <w:rPr>
          <w:rFonts w:ascii="Times New Roman" w:hAnsi="Times New Roman" w:cs="Times New Roman"/>
          <w:i/>
          <w:iCs/>
        </w:rPr>
        <w:t>enim</w:t>
      </w:r>
      <w:proofErr w:type="spellEnd"/>
      <w:r w:rsidRPr="007E53D1">
        <w:rPr>
          <w:rFonts w:ascii="Times New Roman" w:hAnsi="Times New Roman" w:cs="Times New Roman"/>
          <w:i/>
          <w:iCs/>
        </w:rPr>
        <w:t xml:space="preserve">, ergo, </w:t>
      </w:r>
      <w:proofErr w:type="spellStart"/>
      <w:r w:rsidRPr="007E53D1">
        <w:rPr>
          <w:rFonts w:ascii="Times New Roman" w:hAnsi="Times New Roman" w:cs="Times New Roman"/>
          <w:i/>
          <w:iCs/>
        </w:rPr>
        <w:t>ideo</w:t>
      </w:r>
      <w:proofErr w:type="spellEnd"/>
      <w:r w:rsidRPr="007E53D1">
        <w:rPr>
          <w:rFonts w:ascii="Times New Roman" w:hAnsi="Times New Roman" w:cs="Times New Roman"/>
          <w:i/>
          <w:iCs/>
        </w:rPr>
        <w:t xml:space="preserve">, </w:t>
      </w:r>
      <w:proofErr w:type="spellStart"/>
      <w:r w:rsidRPr="007E53D1">
        <w:rPr>
          <w:rFonts w:ascii="Times New Roman" w:hAnsi="Times New Roman" w:cs="Times New Roman"/>
          <w:i/>
          <w:iCs/>
        </w:rPr>
        <w:t>igitur</w:t>
      </w:r>
      <w:proofErr w:type="spellEnd"/>
      <w:r w:rsidRPr="007E53D1">
        <w:rPr>
          <w:rFonts w:ascii="Times New Roman" w:hAnsi="Times New Roman" w:cs="Times New Roman"/>
          <w:i/>
          <w:iCs/>
        </w:rPr>
        <w:t xml:space="preserve">, </w:t>
      </w:r>
      <w:proofErr w:type="spellStart"/>
      <w:r w:rsidRPr="007E53D1">
        <w:rPr>
          <w:rFonts w:ascii="Times New Roman" w:hAnsi="Times New Roman" w:cs="Times New Roman"/>
          <w:i/>
          <w:iCs/>
        </w:rPr>
        <w:t>inde</w:t>
      </w:r>
      <w:proofErr w:type="spellEnd"/>
      <w:r w:rsidRPr="007E53D1">
        <w:rPr>
          <w:rFonts w:ascii="Times New Roman" w:hAnsi="Times New Roman" w:cs="Times New Roman"/>
          <w:i/>
          <w:iCs/>
        </w:rPr>
        <w:t xml:space="preserve">, </w:t>
      </w:r>
      <w:proofErr w:type="spellStart"/>
      <w:r w:rsidRPr="007E53D1">
        <w:rPr>
          <w:rFonts w:ascii="Times New Roman" w:hAnsi="Times New Roman" w:cs="Times New Roman"/>
          <w:i/>
          <w:iCs/>
        </w:rPr>
        <w:t>ita</w:t>
      </w:r>
      <w:proofErr w:type="spellEnd"/>
      <w:r w:rsidRPr="007E53D1">
        <w:rPr>
          <w:rFonts w:ascii="Times New Roman" w:hAnsi="Times New Roman" w:cs="Times New Roman"/>
          <w:i/>
          <w:iCs/>
        </w:rPr>
        <w:t xml:space="preserve">, item, </w:t>
      </w:r>
      <w:proofErr w:type="spellStart"/>
      <w:r w:rsidRPr="007E53D1">
        <w:rPr>
          <w:rFonts w:ascii="Times New Roman" w:hAnsi="Times New Roman" w:cs="Times New Roman"/>
          <w:i/>
          <w:iCs/>
        </w:rPr>
        <w:t>num</w:t>
      </w:r>
      <w:proofErr w:type="spellEnd"/>
      <w:r>
        <w:rPr>
          <w:rFonts w:ascii="Times New Roman" w:hAnsi="Times New Roman" w:cs="Times New Roman"/>
          <w:i/>
          <w:iCs/>
        </w:rPr>
        <w:t>,</w:t>
      </w:r>
      <w:r w:rsidRPr="007E53D1">
        <w:rPr>
          <w:rFonts w:ascii="Times New Roman" w:hAnsi="Times New Roman" w:cs="Times New Roman"/>
          <w:i/>
          <w:iCs/>
        </w:rPr>
        <w:t xml:space="preserve"> </w:t>
      </w:r>
      <w:proofErr w:type="spellStart"/>
      <w:r w:rsidRPr="007E53D1">
        <w:rPr>
          <w:rFonts w:ascii="Times New Roman" w:hAnsi="Times New Roman" w:cs="Times New Roman"/>
          <w:i/>
          <w:iCs/>
        </w:rPr>
        <w:t>postea</w:t>
      </w:r>
      <w:proofErr w:type="spellEnd"/>
      <w:r w:rsidRPr="007E53D1">
        <w:rPr>
          <w:rFonts w:ascii="Times New Roman" w:hAnsi="Times New Roman" w:cs="Times New Roman"/>
          <w:i/>
          <w:iCs/>
        </w:rPr>
        <w:t xml:space="preserve">, </w:t>
      </w:r>
      <w:proofErr w:type="spellStart"/>
      <w:r w:rsidRPr="007E53D1">
        <w:rPr>
          <w:rFonts w:ascii="Times New Roman" w:hAnsi="Times New Roman" w:cs="Times New Roman"/>
          <w:i/>
          <w:iCs/>
        </w:rPr>
        <w:t>praeterea</w:t>
      </w:r>
      <w:proofErr w:type="spellEnd"/>
      <w:r w:rsidRPr="007E53D1">
        <w:rPr>
          <w:rFonts w:ascii="Times New Roman" w:hAnsi="Times New Roman" w:cs="Times New Roman"/>
          <w:i/>
          <w:iCs/>
        </w:rPr>
        <w:t xml:space="preserve">, </w:t>
      </w:r>
      <w:proofErr w:type="spellStart"/>
      <w:r w:rsidRPr="007E53D1">
        <w:rPr>
          <w:rFonts w:ascii="Times New Roman" w:hAnsi="Times New Roman" w:cs="Times New Roman"/>
          <w:i/>
          <w:iCs/>
        </w:rPr>
        <w:t>propterea</w:t>
      </w:r>
      <w:proofErr w:type="spellEnd"/>
      <w:r w:rsidRPr="007E53D1">
        <w:rPr>
          <w:rFonts w:ascii="Times New Roman" w:hAnsi="Times New Roman" w:cs="Times New Roman"/>
          <w:i/>
          <w:iCs/>
        </w:rPr>
        <w:t>, sane,</w:t>
      </w:r>
      <w:r>
        <w:rPr>
          <w:rFonts w:ascii="Times New Roman" w:hAnsi="Times New Roman" w:cs="Times New Roman"/>
          <w:i/>
          <w:iCs/>
        </w:rPr>
        <w:t xml:space="preserve"> </w:t>
      </w:r>
      <w:r w:rsidRPr="007E53D1">
        <w:rPr>
          <w:rFonts w:ascii="Times New Roman" w:hAnsi="Times New Roman" w:cs="Times New Roman"/>
          <w:i/>
          <w:iCs/>
        </w:rPr>
        <w:t xml:space="preserve">sic, </w:t>
      </w:r>
      <w:proofErr w:type="spellStart"/>
      <w:r w:rsidRPr="007E53D1">
        <w:rPr>
          <w:rFonts w:ascii="Times New Roman" w:hAnsi="Times New Roman" w:cs="Times New Roman"/>
          <w:i/>
          <w:iCs/>
        </w:rPr>
        <w:t>tamen</w:t>
      </w:r>
      <w:proofErr w:type="spellEnd"/>
      <w:r w:rsidRPr="007E53D1">
        <w:rPr>
          <w:rFonts w:ascii="Times New Roman" w:hAnsi="Times New Roman" w:cs="Times New Roman"/>
          <w:i/>
          <w:iCs/>
        </w:rPr>
        <w:t xml:space="preserve">, tum, </w:t>
      </w:r>
      <w:proofErr w:type="spellStart"/>
      <w:r w:rsidRPr="007E53D1">
        <w:rPr>
          <w:rFonts w:ascii="Times New Roman" w:hAnsi="Times New Roman" w:cs="Times New Roman"/>
          <w:i/>
          <w:iCs/>
        </w:rPr>
        <w:t>tunc</w:t>
      </w:r>
      <w:proofErr w:type="spellEnd"/>
      <w:r w:rsidRPr="007E53D1">
        <w:rPr>
          <w:rFonts w:ascii="Times New Roman" w:hAnsi="Times New Roman" w:cs="Times New Roman"/>
          <w:i/>
          <w:iCs/>
        </w:rPr>
        <w:t xml:space="preserve">, </w:t>
      </w:r>
      <w:proofErr w:type="spellStart"/>
      <w:r w:rsidRPr="007E53D1">
        <w:rPr>
          <w:rFonts w:ascii="Times New Roman" w:hAnsi="Times New Roman" w:cs="Times New Roman"/>
          <w:i/>
          <w:iCs/>
        </w:rPr>
        <w:t>unde</w:t>
      </w:r>
      <w:proofErr w:type="spellEnd"/>
      <w:r w:rsidRPr="007E53D1">
        <w:rPr>
          <w:rFonts w:ascii="Times New Roman" w:hAnsi="Times New Roman" w:cs="Times New Roman"/>
          <w:i/>
          <w:iCs/>
        </w:rPr>
        <w:t xml:space="preserve">, </w:t>
      </w:r>
      <w:proofErr w:type="spellStart"/>
      <w:r w:rsidRPr="007E53D1">
        <w:rPr>
          <w:rFonts w:ascii="Times New Roman" w:hAnsi="Times New Roman" w:cs="Times New Roman"/>
          <w:i/>
          <w:iCs/>
        </w:rPr>
        <w:t>utrum</w:t>
      </w:r>
      <w:proofErr w:type="spellEnd"/>
      <w:r w:rsidRPr="007E53D1">
        <w:rPr>
          <w:rFonts w:ascii="Times New Roman" w:hAnsi="Times New Roman" w:cs="Times New Roman"/>
          <w:i/>
          <w:iCs/>
        </w:rPr>
        <w:t xml:space="preserve">, and </w:t>
      </w:r>
      <w:proofErr w:type="spellStart"/>
      <w:r w:rsidRPr="007E53D1">
        <w:rPr>
          <w:rFonts w:ascii="Times New Roman" w:hAnsi="Times New Roman" w:cs="Times New Roman"/>
          <w:i/>
          <w:iCs/>
        </w:rPr>
        <w:t>vero</w:t>
      </w:r>
      <w:proofErr w:type="spellEnd"/>
      <w:r w:rsidRPr="007E53D1">
        <w:rPr>
          <w:rFonts w:ascii="Times New Roman" w:hAnsi="Times New Roman" w:cs="Times New Roman"/>
          <w:i/>
          <w:iCs/>
        </w:rPr>
        <w:t>.</w:t>
      </w:r>
      <w:r>
        <w:rPr>
          <w:rFonts w:ascii="Times New Roman" w:hAnsi="Times New Roman" w:cs="Times New Roman"/>
          <w:i/>
          <w:iCs/>
        </w:rPr>
        <w:t xml:space="preserve">  </w:t>
      </w:r>
    </w:p>
    <w:p w14:paraId="7B449649" w14:textId="77777777" w:rsidR="00317680" w:rsidRDefault="00317680" w:rsidP="00317680">
      <w:pPr>
        <w:rPr>
          <w:rFonts w:ascii="Times New Roman" w:hAnsi="Times New Roman" w:cs="Times New Roman"/>
        </w:rPr>
      </w:pPr>
    </w:p>
    <w:p w14:paraId="11466F2D" w14:textId="77777777" w:rsidR="00317680" w:rsidRPr="00A229BB" w:rsidRDefault="00317680" w:rsidP="00317680">
      <w:pPr>
        <w:rPr>
          <w:rFonts w:ascii="Times New Roman" w:hAnsi="Times New Roman" w:cs="Times New Roman"/>
        </w:rPr>
      </w:pPr>
      <w:proofErr w:type="spellStart"/>
      <w:r w:rsidRPr="00A229BB">
        <w:rPr>
          <w:rFonts w:ascii="Times New Roman" w:hAnsi="Times New Roman" w:cs="Times New Roman"/>
          <w:u w:val="single"/>
        </w:rPr>
        <w:t>AuxZ</w:t>
      </w:r>
      <w:proofErr w:type="spellEnd"/>
      <w:r>
        <w:rPr>
          <w:rFonts w:ascii="Times New Roman" w:hAnsi="Times New Roman" w:cs="Times New Roman"/>
        </w:rPr>
        <w:t xml:space="preserve"> (emphasizing particles) – many adverbial forms (not generally true morphological adverbs) emphasize a particular word within the sentence, rather than the sentence as a whole: e.g. </w:t>
      </w:r>
      <w:proofErr w:type="spellStart"/>
      <w:r w:rsidRPr="00A229BB">
        <w:rPr>
          <w:rFonts w:ascii="Times New Roman" w:hAnsi="Times New Roman" w:cs="Times New Roman"/>
          <w:i/>
          <w:iCs/>
        </w:rPr>
        <w:t>adeo</w:t>
      </w:r>
      <w:proofErr w:type="spellEnd"/>
      <w:r w:rsidRPr="00A229BB">
        <w:rPr>
          <w:rFonts w:ascii="Times New Roman" w:hAnsi="Times New Roman" w:cs="Times New Roman"/>
        </w:rPr>
        <w:t xml:space="preserve">, </w:t>
      </w:r>
      <w:proofErr w:type="spellStart"/>
      <w:r w:rsidRPr="00A229BB">
        <w:rPr>
          <w:rFonts w:ascii="Times New Roman" w:hAnsi="Times New Roman" w:cs="Times New Roman"/>
          <w:i/>
          <w:iCs/>
        </w:rPr>
        <w:t>etiam</w:t>
      </w:r>
      <w:proofErr w:type="spellEnd"/>
      <w:r w:rsidRPr="00A229BB">
        <w:rPr>
          <w:rFonts w:ascii="Times New Roman" w:hAnsi="Times New Roman" w:cs="Times New Roman"/>
        </w:rPr>
        <w:t xml:space="preserve">, </w:t>
      </w:r>
      <w:proofErr w:type="spellStart"/>
      <w:r w:rsidRPr="00A229BB">
        <w:rPr>
          <w:rFonts w:ascii="Times New Roman" w:hAnsi="Times New Roman" w:cs="Times New Roman"/>
          <w:i/>
          <w:iCs/>
        </w:rPr>
        <w:t>ita</w:t>
      </w:r>
      <w:proofErr w:type="spellEnd"/>
      <w:r w:rsidRPr="00A229BB">
        <w:rPr>
          <w:rFonts w:ascii="Times New Roman" w:hAnsi="Times New Roman" w:cs="Times New Roman"/>
        </w:rPr>
        <w:t xml:space="preserve">, </w:t>
      </w:r>
      <w:r w:rsidRPr="00A229BB">
        <w:rPr>
          <w:rFonts w:ascii="Times New Roman" w:hAnsi="Times New Roman" w:cs="Times New Roman"/>
          <w:i/>
          <w:iCs/>
        </w:rPr>
        <w:t>item</w:t>
      </w:r>
      <w:r w:rsidRPr="00A229BB">
        <w:rPr>
          <w:rFonts w:ascii="Times New Roman" w:hAnsi="Times New Roman" w:cs="Times New Roman"/>
        </w:rPr>
        <w:t xml:space="preserve">, </w:t>
      </w:r>
      <w:proofErr w:type="spellStart"/>
      <w:r w:rsidRPr="00A229BB">
        <w:rPr>
          <w:rFonts w:ascii="Times New Roman" w:hAnsi="Times New Roman" w:cs="Times New Roman"/>
          <w:i/>
          <w:iCs/>
        </w:rPr>
        <w:t>nec</w:t>
      </w:r>
      <w:proofErr w:type="spellEnd"/>
      <w:r w:rsidRPr="00A229BB">
        <w:rPr>
          <w:rFonts w:ascii="Times New Roman" w:hAnsi="Times New Roman" w:cs="Times New Roman"/>
        </w:rPr>
        <w:t xml:space="preserve">, </w:t>
      </w:r>
      <w:r w:rsidRPr="00A229BB">
        <w:rPr>
          <w:rFonts w:ascii="Times New Roman" w:hAnsi="Times New Roman" w:cs="Times New Roman"/>
          <w:i/>
          <w:iCs/>
        </w:rPr>
        <w:t>non</w:t>
      </w:r>
      <w:r w:rsidRPr="00A229BB">
        <w:rPr>
          <w:rFonts w:ascii="Times New Roman" w:hAnsi="Times New Roman" w:cs="Times New Roman"/>
        </w:rPr>
        <w:t xml:space="preserve">, </w:t>
      </w:r>
      <w:proofErr w:type="spellStart"/>
      <w:r w:rsidRPr="00A229BB">
        <w:rPr>
          <w:rFonts w:ascii="Times New Roman" w:hAnsi="Times New Roman" w:cs="Times New Roman"/>
          <w:i/>
          <w:iCs/>
        </w:rPr>
        <w:t>nondum</w:t>
      </w:r>
      <w:proofErr w:type="spellEnd"/>
      <w:r w:rsidRPr="00A229BB">
        <w:rPr>
          <w:rFonts w:ascii="Times New Roman" w:hAnsi="Times New Roman" w:cs="Times New Roman"/>
        </w:rPr>
        <w:t xml:space="preserve">, </w:t>
      </w:r>
      <w:proofErr w:type="spellStart"/>
      <w:r w:rsidRPr="00A229BB">
        <w:rPr>
          <w:rFonts w:ascii="Times New Roman" w:hAnsi="Times New Roman" w:cs="Times New Roman"/>
          <w:i/>
          <w:iCs/>
        </w:rPr>
        <w:t>numquam</w:t>
      </w:r>
      <w:proofErr w:type="spellEnd"/>
      <w:r w:rsidRPr="00A229BB">
        <w:rPr>
          <w:rFonts w:ascii="Times New Roman" w:hAnsi="Times New Roman" w:cs="Times New Roman"/>
        </w:rPr>
        <w:t xml:space="preserve">, </w:t>
      </w:r>
      <w:proofErr w:type="spellStart"/>
      <w:r w:rsidRPr="002E70BE">
        <w:rPr>
          <w:rFonts w:ascii="Times New Roman" w:hAnsi="Times New Roman" w:cs="Times New Roman"/>
          <w:i/>
        </w:rPr>
        <w:t>nunc</w:t>
      </w:r>
      <w:proofErr w:type="spellEnd"/>
      <w:r>
        <w:rPr>
          <w:rFonts w:ascii="Times New Roman" w:hAnsi="Times New Roman" w:cs="Times New Roman"/>
        </w:rPr>
        <w:t xml:space="preserve">, </w:t>
      </w:r>
      <w:proofErr w:type="spellStart"/>
      <w:r w:rsidRPr="00A229BB">
        <w:rPr>
          <w:rFonts w:ascii="Times New Roman" w:hAnsi="Times New Roman" w:cs="Times New Roman"/>
          <w:i/>
          <w:iCs/>
        </w:rPr>
        <w:t>omnino</w:t>
      </w:r>
      <w:proofErr w:type="spellEnd"/>
      <w:r w:rsidRPr="00A229BB">
        <w:rPr>
          <w:rFonts w:ascii="Times New Roman" w:hAnsi="Times New Roman" w:cs="Times New Roman"/>
        </w:rPr>
        <w:t xml:space="preserve">, </w:t>
      </w:r>
      <w:proofErr w:type="spellStart"/>
      <w:r w:rsidRPr="00A229BB">
        <w:rPr>
          <w:rFonts w:ascii="Times New Roman" w:hAnsi="Times New Roman" w:cs="Times New Roman"/>
          <w:i/>
          <w:iCs/>
        </w:rPr>
        <w:t>praecipue</w:t>
      </w:r>
      <w:proofErr w:type="spellEnd"/>
      <w:r w:rsidRPr="00A229BB">
        <w:rPr>
          <w:rFonts w:ascii="Times New Roman" w:hAnsi="Times New Roman" w:cs="Times New Roman"/>
        </w:rPr>
        <w:t xml:space="preserve">, </w:t>
      </w:r>
      <w:r w:rsidRPr="00A229BB">
        <w:rPr>
          <w:rFonts w:ascii="Times New Roman" w:hAnsi="Times New Roman" w:cs="Times New Roman"/>
          <w:i/>
          <w:iCs/>
        </w:rPr>
        <w:t>quantum</w:t>
      </w:r>
      <w:r w:rsidRPr="00A229BB">
        <w:rPr>
          <w:rFonts w:ascii="Times New Roman" w:hAnsi="Times New Roman" w:cs="Times New Roman"/>
        </w:rPr>
        <w:t xml:space="preserve">, </w:t>
      </w:r>
      <w:r w:rsidRPr="00A229BB">
        <w:rPr>
          <w:rFonts w:ascii="Times New Roman" w:hAnsi="Times New Roman" w:cs="Times New Roman"/>
          <w:i/>
          <w:iCs/>
        </w:rPr>
        <w:t>quasi</w:t>
      </w:r>
      <w:r w:rsidRPr="00A229BB">
        <w:rPr>
          <w:rFonts w:ascii="Times New Roman" w:hAnsi="Times New Roman" w:cs="Times New Roman"/>
        </w:rPr>
        <w:t xml:space="preserve">, </w:t>
      </w:r>
      <w:proofErr w:type="spellStart"/>
      <w:r>
        <w:rPr>
          <w:rFonts w:ascii="Times New Roman" w:hAnsi="Times New Roman" w:cs="Times New Roman"/>
          <w:i/>
        </w:rPr>
        <w:t>quoque</w:t>
      </w:r>
      <w:proofErr w:type="spellEnd"/>
      <w:r>
        <w:rPr>
          <w:rFonts w:ascii="Times New Roman" w:hAnsi="Times New Roman" w:cs="Times New Roman"/>
          <w:i/>
        </w:rPr>
        <w:t xml:space="preserve">, </w:t>
      </w:r>
      <w:proofErr w:type="spellStart"/>
      <w:r w:rsidRPr="00A229BB">
        <w:rPr>
          <w:rFonts w:ascii="Times New Roman" w:hAnsi="Times New Roman" w:cs="Times New Roman"/>
          <w:i/>
          <w:iCs/>
        </w:rPr>
        <w:t>statim</w:t>
      </w:r>
      <w:proofErr w:type="spellEnd"/>
      <w:r w:rsidRPr="00A229BB">
        <w:rPr>
          <w:rFonts w:ascii="Times New Roman" w:hAnsi="Times New Roman" w:cs="Times New Roman"/>
        </w:rPr>
        <w:t xml:space="preserve">, </w:t>
      </w:r>
      <w:proofErr w:type="spellStart"/>
      <w:r w:rsidRPr="00A229BB">
        <w:rPr>
          <w:rFonts w:ascii="Times New Roman" w:hAnsi="Times New Roman" w:cs="Times New Roman"/>
          <w:i/>
          <w:iCs/>
        </w:rPr>
        <w:t>tantum</w:t>
      </w:r>
      <w:proofErr w:type="spellEnd"/>
      <w:r w:rsidRPr="00A229BB">
        <w:rPr>
          <w:rFonts w:ascii="Times New Roman" w:hAnsi="Times New Roman" w:cs="Times New Roman"/>
        </w:rPr>
        <w:t xml:space="preserve">, and </w:t>
      </w:r>
      <w:proofErr w:type="spellStart"/>
      <w:r w:rsidRPr="00A229BB">
        <w:rPr>
          <w:rFonts w:ascii="Times New Roman" w:hAnsi="Times New Roman" w:cs="Times New Roman"/>
          <w:i/>
          <w:iCs/>
        </w:rPr>
        <w:t>umquam</w:t>
      </w:r>
      <w:proofErr w:type="spellEnd"/>
      <w:r w:rsidRPr="00A229BB">
        <w:rPr>
          <w:rFonts w:ascii="Times New Roman" w:hAnsi="Times New Roman" w:cs="Times New Roman"/>
        </w:rPr>
        <w:t xml:space="preserve">. </w:t>
      </w:r>
    </w:p>
    <w:p w14:paraId="5623C02D" w14:textId="77777777" w:rsidR="00317680" w:rsidRDefault="00317680" w:rsidP="00317680">
      <w:pPr>
        <w:rPr>
          <w:rFonts w:ascii="Times New Roman" w:hAnsi="Times New Roman" w:cs="Times New Roman"/>
        </w:rPr>
      </w:pPr>
    </w:p>
    <w:p w14:paraId="31708F93" w14:textId="6080E7F6" w:rsidR="0027252F" w:rsidRDefault="002F4788" w:rsidP="0027252F">
      <w:pPr>
        <w:rPr>
          <w:rFonts w:ascii="Times New Roman" w:hAnsi="Times New Roman" w:cs="Times New Roman"/>
        </w:rPr>
      </w:pPr>
      <w:r w:rsidRPr="00CC3430">
        <w:rPr>
          <w:rFonts w:ascii="Times New Roman" w:hAnsi="Times New Roman" w:cs="Times New Roman"/>
          <w:u w:val="single"/>
        </w:rPr>
        <w:t>Ordinal</w:t>
      </w:r>
      <w:r>
        <w:rPr>
          <w:rFonts w:ascii="Times New Roman" w:hAnsi="Times New Roman" w:cs="Times New Roman"/>
          <w:u w:val="single"/>
        </w:rPr>
        <w:t xml:space="preserve"> Number</w:t>
      </w:r>
      <w:r w:rsidRPr="00CC3430">
        <w:rPr>
          <w:rFonts w:ascii="Times New Roman" w:hAnsi="Times New Roman" w:cs="Times New Roman"/>
          <w:u w:val="single"/>
        </w:rPr>
        <w:t>s used Adverbially</w:t>
      </w:r>
      <w:r>
        <w:rPr>
          <w:rFonts w:ascii="Times New Roman" w:hAnsi="Times New Roman" w:cs="Times New Roman"/>
        </w:rPr>
        <w:t xml:space="preserve"> – use </w:t>
      </w:r>
      <w:r w:rsidRPr="00F942C2">
        <w:rPr>
          <w:rFonts w:ascii="Times New Roman" w:hAnsi="Times New Roman" w:cs="Times New Roman"/>
        </w:rPr>
        <w:t xml:space="preserve">the </w:t>
      </w:r>
      <w:r>
        <w:rPr>
          <w:rFonts w:ascii="Times New Roman" w:hAnsi="Times New Roman" w:cs="Times New Roman"/>
          <w:b/>
        </w:rPr>
        <w:t>A-ADVERB</w:t>
      </w:r>
      <w:r w:rsidRPr="00F942C2">
        <w:rPr>
          <w:rFonts w:ascii="Times New Roman" w:hAnsi="Times New Roman" w:cs="Times New Roman"/>
        </w:rPr>
        <w:t xml:space="preserve"> tag in the </w:t>
      </w:r>
      <w:r>
        <w:rPr>
          <w:rFonts w:ascii="Times New Roman" w:hAnsi="Times New Roman" w:cs="Times New Roman"/>
        </w:rPr>
        <w:t xml:space="preserve">“accusative” </w:t>
      </w:r>
      <w:r w:rsidRPr="00F942C2">
        <w:rPr>
          <w:rFonts w:ascii="Times New Roman" w:hAnsi="Times New Roman" w:cs="Times New Roman"/>
        </w:rPr>
        <w:t>pull-down menu</w:t>
      </w:r>
      <w:r>
        <w:rPr>
          <w:rFonts w:ascii="Times New Roman" w:hAnsi="Times New Roman" w:cs="Times New Roman"/>
        </w:rPr>
        <w:t xml:space="preserve">, indicating that these accusative, neuter, singular forms modify adverbially: e.g. </w:t>
      </w:r>
      <w:r w:rsidRPr="00CC3430">
        <w:rPr>
          <w:rFonts w:ascii="Times New Roman" w:hAnsi="Times New Roman" w:cs="Times New Roman"/>
          <w:i/>
        </w:rPr>
        <w:t xml:space="preserve">consul </w:t>
      </w:r>
      <w:proofErr w:type="spellStart"/>
      <w:r w:rsidRPr="00CC3430">
        <w:rPr>
          <w:rFonts w:ascii="Times New Roman" w:hAnsi="Times New Roman" w:cs="Times New Roman"/>
          <w:i/>
        </w:rPr>
        <w:t>tertium</w:t>
      </w:r>
      <w:proofErr w:type="spellEnd"/>
      <w:r w:rsidR="00CC3430">
        <w:rPr>
          <w:rFonts w:ascii="Times New Roman" w:hAnsi="Times New Roman" w:cs="Times New Roman"/>
          <w:i/>
        </w:rPr>
        <w:t xml:space="preserve"> id </w:t>
      </w:r>
      <w:proofErr w:type="spellStart"/>
      <w:r w:rsidR="00CC3430">
        <w:rPr>
          <w:rFonts w:ascii="Times New Roman" w:hAnsi="Times New Roman" w:cs="Times New Roman"/>
          <w:i/>
        </w:rPr>
        <w:t>fēcit</w:t>
      </w:r>
      <w:proofErr w:type="spellEnd"/>
      <w:r>
        <w:rPr>
          <w:rFonts w:ascii="Times New Roman" w:hAnsi="Times New Roman" w:cs="Times New Roman"/>
        </w:rPr>
        <w:t xml:space="preserve"> (</w:t>
      </w:r>
      <w:r w:rsidR="00CC3430">
        <w:rPr>
          <w:rFonts w:ascii="Times New Roman" w:hAnsi="Times New Roman" w:cs="Times New Roman"/>
        </w:rPr>
        <w:t>while being consul the third time he made it);</w:t>
      </w:r>
      <w:r w:rsidR="00CC3430" w:rsidRPr="00CC3430">
        <w:rPr>
          <w:rFonts w:ascii="Times New Roman" w:hAnsi="Times New Roman" w:cs="Times New Roman"/>
          <w:i/>
        </w:rPr>
        <w:t xml:space="preserve"> </w:t>
      </w:r>
      <w:proofErr w:type="spellStart"/>
      <w:r w:rsidRPr="00CC3430">
        <w:rPr>
          <w:rFonts w:ascii="Times New Roman" w:hAnsi="Times New Roman" w:cs="Times New Roman"/>
          <w:i/>
        </w:rPr>
        <w:t>tertium</w:t>
      </w:r>
      <w:proofErr w:type="spellEnd"/>
      <w:r>
        <w:rPr>
          <w:rFonts w:ascii="Times New Roman" w:hAnsi="Times New Roman" w:cs="Times New Roman"/>
        </w:rPr>
        <w:t xml:space="preserve"> does not agree with </w:t>
      </w:r>
      <w:r w:rsidRPr="00CC3430">
        <w:rPr>
          <w:rFonts w:ascii="Times New Roman" w:hAnsi="Times New Roman" w:cs="Times New Roman"/>
          <w:i/>
        </w:rPr>
        <w:t>consul</w:t>
      </w:r>
      <w:r>
        <w:rPr>
          <w:rFonts w:ascii="Times New Roman" w:hAnsi="Times New Roman" w:cs="Times New Roman"/>
          <w:i/>
        </w:rPr>
        <w:t xml:space="preserve"> </w:t>
      </w:r>
      <w:r w:rsidR="00CC3430" w:rsidRPr="00CC3430">
        <w:rPr>
          <w:rFonts w:ascii="Times New Roman" w:hAnsi="Times New Roman" w:cs="Times New Roman"/>
        </w:rPr>
        <w:t xml:space="preserve">or </w:t>
      </w:r>
      <w:r w:rsidR="0093209B">
        <w:rPr>
          <w:rFonts w:ascii="Times New Roman" w:hAnsi="Times New Roman" w:cs="Times New Roman"/>
        </w:rPr>
        <w:t>modify</w:t>
      </w:r>
      <w:r w:rsidR="0093209B">
        <w:rPr>
          <w:rFonts w:ascii="Times New Roman" w:hAnsi="Times New Roman" w:cs="Times New Roman"/>
          <w:i/>
        </w:rPr>
        <w:t xml:space="preserve"> </w:t>
      </w:r>
      <w:proofErr w:type="spellStart"/>
      <w:r w:rsidR="00CC3430">
        <w:rPr>
          <w:rFonts w:ascii="Times New Roman" w:hAnsi="Times New Roman" w:cs="Times New Roman"/>
          <w:i/>
        </w:rPr>
        <w:t>fēcit</w:t>
      </w:r>
      <w:proofErr w:type="spellEnd"/>
      <w:r w:rsidR="0093209B">
        <w:rPr>
          <w:rFonts w:ascii="Times New Roman" w:hAnsi="Times New Roman" w:cs="Times New Roman"/>
          <w:i/>
        </w:rPr>
        <w:t>,</w:t>
      </w:r>
      <w:r w:rsidR="00CC3430">
        <w:rPr>
          <w:rFonts w:ascii="Times New Roman" w:hAnsi="Times New Roman" w:cs="Times New Roman"/>
          <w:i/>
        </w:rPr>
        <w:t xml:space="preserve"> </w:t>
      </w:r>
      <w:r>
        <w:rPr>
          <w:rFonts w:ascii="Times New Roman" w:hAnsi="Times New Roman" w:cs="Times New Roman"/>
        </w:rPr>
        <w:t xml:space="preserve">but </w:t>
      </w:r>
      <w:r w:rsidR="0093209B">
        <w:rPr>
          <w:rFonts w:ascii="Times New Roman" w:hAnsi="Times New Roman" w:cs="Times New Roman"/>
        </w:rPr>
        <w:t>it modifies</w:t>
      </w:r>
      <w:r>
        <w:rPr>
          <w:rFonts w:ascii="Times New Roman" w:hAnsi="Times New Roman" w:cs="Times New Roman"/>
        </w:rPr>
        <w:t xml:space="preserve"> the verbal idea of being consul</w:t>
      </w:r>
      <w:r w:rsidR="00CC3430">
        <w:rPr>
          <w:rFonts w:ascii="Times New Roman" w:hAnsi="Times New Roman" w:cs="Times New Roman"/>
        </w:rPr>
        <w:t xml:space="preserve">. </w:t>
      </w:r>
    </w:p>
    <w:p w14:paraId="66D07491" w14:textId="77777777" w:rsidR="002F4788" w:rsidRDefault="002F4788" w:rsidP="0027252F">
      <w:pPr>
        <w:rPr>
          <w:rFonts w:ascii="Times New Roman" w:hAnsi="Times New Roman" w:cs="Times New Roman"/>
        </w:rPr>
      </w:pPr>
    </w:p>
    <w:p w14:paraId="31DC45F4" w14:textId="77777777" w:rsidR="006E605E" w:rsidRDefault="006E605E" w:rsidP="0027252F">
      <w:pPr>
        <w:rPr>
          <w:rFonts w:ascii="Times New Roman" w:hAnsi="Times New Roman" w:cs="Times New Roman"/>
        </w:rPr>
      </w:pPr>
    </w:p>
    <w:p w14:paraId="202406E2" w14:textId="77777777" w:rsidR="002F4788" w:rsidRDefault="002F4788" w:rsidP="0027252F">
      <w:pPr>
        <w:rPr>
          <w:rFonts w:ascii="Times New Roman" w:hAnsi="Times New Roman" w:cs="Times New Roman"/>
        </w:rPr>
      </w:pPr>
    </w:p>
    <w:p w14:paraId="782829FA" w14:textId="06DEEE81" w:rsidR="0027252F" w:rsidRPr="00815C91" w:rsidRDefault="0027252F" w:rsidP="0027252F">
      <w:pPr>
        <w:rPr>
          <w:rFonts w:ascii="Times New Roman" w:hAnsi="Times New Roman" w:cs="Times New Roman"/>
          <w:b/>
        </w:rPr>
      </w:pPr>
      <w:r w:rsidRPr="00815C91">
        <w:rPr>
          <w:rFonts w:ascii="Times New Roman" w:hAnsi="Times New Roman" w:cs="Times New Roman"/>
          <w:b/>
        </w:rPr>
        <w:t>II.  MORPHOLOGY INSTRUCTIONS</w:t>
      </w:r>
    </w:p>
    <w:p w14:paraId="5E2B4FE3" w14:textId="4F3577A8" w:rsidR="009857F9" w:rsidRDefault="009857F9" w:rsidP="009857F9">
      <w:r>
        <w:t>A.  Label a word based on its morphology, not its function: e.g. a substantive adjective is morphologically an adjective, NOT a noun.</w:t>
      </w:r>
    </w:p>
    <w:p w14:paraId="513C4252" w14:textId="77777777" w:rsidR="009857F9" w:rsidRDefault="009857F9"/>
    <w:p w14:paraId="7218D8A8" w14:textId="3B675649" w:rsidR="00317680" w:rsidRDefault="009857F9">
      <w:r>
        <w:t>B</w:t>
      </w:r>
      <w:r w:rsidR="0027252F">
        <w:t>.  Know what you are looking for before</w:t>
      </w:r>
      <w:r w:rsidR="00BC4918">
        <w:t xml:space="preserve"> selecting the morphological analysis.</w:t>
      </w:r>
      <w:r>
        <w:t xml:space="preserve">  (Multiple distinct forms may derive from the same or similar roots.)</w:t>
      </w:r>
      <w:r w:rsidR="00565E92">
        <w:t xml:space="preserve">  If the </w:t>
      </w:r>
      <w:r w:rsidR="00BB05E0">
        <w:t xml:space="preserve">precisely </w:t>
      </w:r>
      <w:r w:rsidR="00565E92">
        <w:t>correct form is not present, you must create a new form:</w:t>
      </w:r>
      <w:r w:rsidR="00BB05E0">
        <w:t xml:space="preserve">  </w:t>
      </w:r>
      <w:r w:rsidR="00BB05E0">
        <w:rPr>
          <w:rFonts w:ascii="Times New Roman" w:hAnsi="Times New Roman" w:cs="Times New Roman"/>
        </w:rPr>
        <w:t>(DO NOT ADD UNNECESSARY FORMS.)</w:t>
      </w:r>
    </w:p>
    <w:p w14:paraId="4637EB19" w14:textId="77777777" w:rsidR="00565E92" w:rsidRDefault="00565E92" w:rsidP="00565E92">
      <w:pPr>
        <w:tabs>
          <w:tab w:val="left" w:pos="2160"/>
        </w:tabs>
        <w:ind w:left="360"/>
        <w:rPr>
          <w:rFonts w:ascii="Times New Roman" w:hAnsi="Times New Roman" w:cs="Times New Roman"/>
        </w:rPr>
      </w:pPr>
    </w:p>
    <w:p w14:paraId="3B0E557C" w14:textId="77777777" w:rsidR="00565E92" w:rsidRDefault="00565E92" w:rsidP="00565E92">
      <w:pPr>
        <w:tabs>
          <w:tab w:val="left" w:pos="2160"/>
        </w:tabs>
        <w:ind w:left="360"/>
        <w:rPr>
          <w:rFonts w:ascii="Times New Roman" w:hAnsi="Times New Roman" w:cs="Times New Roman"/>
        </w:rPr>
      </w:pPr>
      <w:r>
        <w:rPr>
          <w:rFonts w:ascii="Times New Roman" w:hAnsi="Times New Roman" w:cs="Times New Roman"/>
        </w:rPr>
        <w:t xml:space="preserve">Create a new morphological analysis: </w:t>
      </w:r>
    </w:p>
    <w:p w14:paraId="2E275746" w14:textId="09B0617E" w:rsidR="00565E92" w:rsidRDefault="00565E92" w:rsidP="00BB05E0">
      <w:pPr>
        <w:ind w:left="1080" w:hanging="360"/>
        <w:rPr>
          <w:rFonts w:ascii="Times New Roman" w:hAnsi="Times New Roman" w:cs="Times New Roman"/>
        </w:rPr>
      </w:pPr>
      <w:r>
        <w:rPr>
          <w:rFonts w:ascii="Times New Roman" w:hAnsi="Times New Roman" w:cs="Times New Roman"/>
        </w:rPr>
        <w:t>1</w:t>
      </w:r>
      <w:r w:rsidR="009E0641">
        <w:rPr>
          <w:rFonts w:ascii="Times New Roman" w:hAnsi="Times New Roman" w:cs="Times New Roman"/>
        </w:rPr>
        <w:t>.</w:t>
      </w:r>
      <w:r w:rsidR="009E0641">
        <w:rPr>
          <w:rFonts w:ascii="Times New Roman" w:hAnsi="Times New Roman" w:cs="Times New Roman"/>
        </w:rPr>
        <w:tab/>
      </w:r>
      <w:r>
        <w:rPr>
          <w:rFonts w:ascii="Times New Roman" w:hAnsi="Times New Roman" w:cs="Times New Roman"/>
        </w:rPr>
        <w:t>In the “Morph” tab at the top right of the editor window;</w:t>
      </w:r>
    </w:p>
    <w:p w14:paraId="364BD652" w14:textId="3DBE5328" w:rsidR="00565E92" w:rsidRDefault="00565E92" w:rsidP="00BB05E0">
      <w:pPr>
        <w:ind w:left="1080" w:hanging="360"/>
        <w:rPr>
          <w:rFonts w:ascii="Times New Roman" w:hAnsi="Times New Roman" w:cs="Times New Roman"/>
        </w:rPr>
      </w:pPr>
      <w:r>
        <w:rPr>
          <w:rFonts w:ascii="Times New Roman" w:hAnsi="Times New Roman" w:cs="Times New Roman"/>
        </w:rPr>
        <w:t>2</w:t>
      </w:r>
      <w:r w:rsidR="009E0641">
        <w:rPr>
          <w:rFonts w:ascii="Times New Roman" w:hAnsi="Times New Roman" w:cs="Times New Roman"/>
        </w:rPr>
        <w:t>.</w:t>
      </w:r>
      <w:r w:rsidR="009E0641">
        <w:rPr>
          <w:rFonts w:ascii="Times New Roman" w:hAnsi="Times New Roman" w:cs="Times New Roman"/>
        </w:rPr>
        <w:tab/>
      </w:r>
      <w:r>
        <w:rPr>
          <w:rFonts w:ascii="Times New Roman" w:hAnsi="Times New Roman" w:cs="Times New Roman"/>
        </w:rPr>
        <w:t>click the “Create new form” button;</w:t>
      </w:r>
    </w:p>
    <w:p w14:paraId="1669E2FB" w14:textId="5113AD9E" w:rsidR="00565E92" w:rsidRDefault="00565E92" w:rsidP="00BB05E0">
      <w:pPr>
        <w:ind w:left="1080" w:hanging="360"/>
        <w:rPr>
          <w:rFonts w:ascii="Times New Roman" w:hAnsi="Times New Roman" w:cs="Times New Roman"/>
        </w:rPr>
      </w:pPr>
      <w:r>
        <w:rPr>
          <w:rFonts w:ascii="Times New Roman" w:hAnsi="Times New Roman" w:cs="Times New Roman"/>
        </w:rPr>
        <w:t>3</w:t>
      </w:r>
      <w:r w:rsidR="009E0641">
        <w:rPr>
          <w:rFonts w:ascii="Times New Roman" w:hAnsi="Times New Roman" w:cs="Times New Roman"/>
        </w:rPr>
        <w:t>.</w:t>
      </w:r>
      <w:r w:rsidR="009E0641">
        <w:rPr>
          <w:rFonts w:ascii="Times New Roman" w:hAnsi="Times New Roman" w:cs="Times New Roman"/>
        </w:rPr>
        <w:tab/>
      </w:r>
      <w:r>
        <w:rPr>
          <w:rFonts w:ascii="Times New Roman" w:hAnsi="Times New Roman" w:cs="Times New Roman"/>
        </w:rPr>
        <w:t xml:space="preserve">in the “Lemma” box add the first word of the dictionary entry: e.g. </w:t>
      </w:r>
      <w:r w:rsidR="00817FA4" w:rsidRPr="00817FA4">
        <w:rPr>
          <w:rFonts w:ascii="Times New Roman" w:hAnsi="Times New Roman" w:cs="Times New Roman"/>
          <w:i/>
        </w:rPr>
        <w:t>Caesar</w:t>
      </w:r>
      <w:r w:rsidR="00817FA4">
        <w:rPr>
          <w:rFonts w:ascii="Times New Roman" w:hAnsi="Times New Roman" w:cs="Times New Roman"/>
        </w:rPr>
        <w:t xml:space="preserve"> instead of </w:t>
      </w:r>
      <w:proofErr w:type="spellStart"/>
      <w:r w:rsidR="00817FA4" w:rsidRPr="00817FA4">
        <w:rPr>
          <w:rFonts w:ascii="Times New Roman" w:hAnsi="Times New Roman" w:cs="Times New Roman"/>
          <w:i/>
        </w:rPr>
        <w:t>Caesare</w:t>
      </w:r>
      <w:proofErr w:type="spellEnd"/>
      <w:r w:rsidR="00E02B6C">
        <w:rPr>
          <w:rFonts w:ascii="Times New Roman" w:hAnsi="Times New Roman" w:cs="Times New Roman"/>
        </w:rPr>
        <w:t xml:space="preserve"> (in the case of abbreviations, use the complete word: e.g. </w:t>
      </w:r>
      <w:r w:rsidR="00E02B6C" w:rsidRPr="00E02B6C">
        <w:rPr>
          <w:rFonts w:ascii="Times New Roman" w:hAnsi="Times New Roman" w:cs="Times New Roman"/>
          <w:i/>
        </w:rPr>
        <w:t>M.</w:t>
      </w:r>
      <w:r w:rsidR="00E02B6C">
        <w:rPr>
          <w:rFonts w:ascii="Times New Roman" w:hAnsi="Times New Roman" w:cs="Times New Roman"/>
        </w:rPr>
        <w:t xml:space="preserve"> would be </w:t>
      </w:r>
      <w:r w:rsidR="00E02B6C" w:rsidRPr="00E02B6C">
        <w:rPr>
          <w:rFonts w:ascii="Times New Roman" w:hAnsi="Times New Roman" w:cs="Times New Roman"/>
          <w:i/>
        </w:rPr>
        <w:t>Marcus</w:t>
      </w:r>
      <w:r w:rsidR="00E02B6C">
        <w:rPr>
          <w:rFonts w:ascii="Times New Roman" w:hAnsi="Times New Roman" w:cs="Times New Roman"/>
        </w:rPr>
        <w:t>)</w:t>
      </w:r>
      <w:r w:rsidR="00817FA4">
        <w:rPr>
          <w:rFonts w:ascii="Times New Roman" w:hAnsi="Times New Roman" w:cs="Times New Roman"/>
        </w:rPr>
        <w:t>;</w:t>
      </w:r>
    </w:p>
    <w:p w14:paraId="77356CD4" w14:textId="26FED997" w:rsidR="00565E92" w:rsidRDefault="00565E92" w:rsidP="00BB05E0">
      <w:pPr>
        <w:ind w:left="1080" w:hanging="360"/>
        <w:rPr>
          <w:rFonts w:ascii="Times New Roman" w:hAnsi="Times New Roman" w:cs="Times New Roman"/>
        </w:rPr>
      </w:pPr>
      <w:r>
        <w:rPr>
          <w:rFonts w:ascii="Times New Roman" w:hAnsi="Times New Roman" w:cs="Times New Roman"/>
        </w:rPr>
        <w:t>4</w:t>
      </w:r>
      <w:r w:rsidR="009E0641">
        <w:rPr>
          <w:rFonts w:ascii="Times New Roman" w:hAnsi="Times New Roman" w:cs="Times New Roman"/>
        </w:rPr>
        <w:t>.</w:t>
      </w:r>
      <w:r w:rsidR="009E0641">
        <w:rPr>
          <w:rFonts w:ascii="Times New Roman" w:hAnsi="Times New Roman" w:cs="Times New Roman"/>
        </w:rPr>
        <w:tab/>
      </w:r>
      <w:r>
        <w:rPr>
          <w:rFonts w:ascii="Times New Roman" w:hAnsi="Times New Roman" w:cs="Times New Roman"/>
        </w:rPr>
        <w:t xml:space="preserve">select the </w:t>
      </w:r>
      <w:r w:rsidR="00817FA4">
        <w:rPr>
          <w:rFonts w:ascii="Times New Roman" w:hAnsi="Times New Roman" w:cs="Times New Roman"/>
        </w:rPr>
        <w:t>part of speech in the “Part of Speech” pull-down menu</w:t>
      </w:r>
      <w:r w:rsidR="00BB05E0">
        <w:rPr>
          <w:rFonts w:ascii="Times New Roman" w:hAnsi="Times New Roman" w:cs="Times New Roman"/>
        </w:rPr>
        <w:t xml:space="preserve"> (participles, gerundives, gerunds, </w:t>
      </w:r>
      <w:proofErr w:type="spellStart"/>
      <w:r w:rsidR="00BB05E0">
        <w:rPr>
          <w:rFonts w:ascii="Times New Roman" w:hAnsi="Times New Roman" w:cs="Times New Roman"/>
        </w:rPr>
        <w:t>supines</w:t>
      </w:r>
      <w:proofErr w:type="spellEnd"/>
      <w:r w:rsidR="00BB05E0">
        <w:rPr>
          <w:rFonts w:ascii="Times New Roman" w:hAnsi="Times New Roman" w:cs="Times New Roman"/>
        </w:rPr>
        <w:t>, and infinities are lumped under “verb” and differentiated in the “Mood” drop-down menu)</w:t>
      </w:r>
      <w:r w:rsidR="00817FA4">
        <w:rPr>
          <w:rFonts w:ascii="Times New Roman" w:hAnsi="Times New Roman" w:cs="Times New Roman"/>
        </w:rPr>
        <w:t>;</w:t>
      </w:r>
    </w:p>
    <w:p w14:paraId="579D0351" w14:textId="19EE4E93" w:rsidR="00565E92" w:rsidRDefault="00565E92" w:rsidP="00BB05E0">
      <w:pPr>
        <w:ind w:left="1080" w:hanging="360"/>
        <w:rPr>
          <w:rFonts w:ascii="Times New Roman" w:hAnsi="Times New Roman" w:cs="Times New Roman"/>
        </w:rPr>
      </w:pPr>
      <w:r>
        <w:rPr>
          <w:rFonts w:ascii="Times New Roman" w:hAnsi="Times New Roman" w:cs="Times New Roman"/>
        </w:rPr>
        <w:t>5</w:t>
      </w:r>
      <w:r w:rsidR="009E0641">
        <w:rPr>
          <w:rFonts w:ascii="Times New Roman" w:hAnsi="Times New Roman" w:cs="Times New Roman"/>
        </w:rPr>
        <w:t>.</w:t>
      </w:r>
      <w:r w:rsidR="009E0641">
        <w:rPr>
          <w:rFonts w:ascii="Times New Roman" w:hAnsi="Times New Roman" w:cs="Times New Roman"/>
        </w:rPr>
        <w:tab/>
      </w:r>
      <w:r w:rsidR="00BB05E0">
        <w:rPr>
          <w:rFonts w:ascii="Times New Roman" w:hAnsi="Times New Roman" w:cs="Times New Roman"/>
        </w:rPr>
        <w:t>select the properties of the word in the drop-down menus that appear</w:t>
      </w:r>
      <w:r>
        <w:rPr>
          <w:rFonts w:ascii="Times New Roman" w:hAnsi="Times New Roman" w:cs="Times New Roman"/>
        </w:rPr>
        <w:t>;</w:t>
      </w:r>
    </w:p>
    <w:p w14:paraId="3D950F78" w14:textId="66491346" w:rsidR="00565E92" w:rsidRDefault="00565E92" w:rsidP="00BB05E0">
      <w:pPr>
        <w:ind w:left="1080" w:hanging="360"/>
        <w:rPr>
          <w:rFonts w:ascii="Times New Roman" w:hAnsi="Times New Roman" w:cs="Times New Roman"/>
        </w:rPr>
      </w:pPr>
      <w:r>
        <w:rPr>
          <w:rFonts w:ascii="Times New Roman" w:hAnsi="Times New Roman" w:cs="Times New Roman"/>
        </w:rPr>
        <w:t>6</w:t>
      </w:r>
      <w:r w:rsidR="009E0641">
        <w:rPr>
          <w:rFonts w:ascii="Times New Roman" w:hAnsi="Times New Roman" w:cs="Times New Roman"/>
        </w:rPr>
        <w:t>.</w:t>
      </w:r>
      <w:r w:rsidR="009E0641">
        <w:rPr>
          <w:rFonts w:ascii="Times New Roman" w:hAnsi="Times New Roman" w:cs="Times New Roman"/>
        </w:rPr>
        <w:tab/>
      </w:r>
      <w:r w:rsidR="00BB05E0">
        <w:rPr>
          <w:rFonts w:ascii="Times New Roman" w:hAnsi="Times New Roman" w:cs="Times New Roman"/>
        </w:rPr>
        <w:t>when all properties are complete, click the “Save” button</w:t>
      </w:r>
      <w:r>
        <w:rPr>
          <w:rFonts w:ascii="Times New Roman" w:hAnsi="Times New Roman" w:cs="Times New Roman"/>
        </w:rPr>
        <w:t>.</w:t>
      </w:r>
    </w:p>
    <w:p w14:paraId="640DF9D1" w14:textId="77777777" w:rsidR="00BB05E0" w:rsidRDefault="00BB05E0"/>
    <w:p w14:paraId="628C223E" w14:textId="06661241" w:rsidR="00BC4918" w:rsidRDefault="009857F9">
      <w:r>
        <w:t>C</w:t>
      </w:r>
      <w:r w:rsidR="00BC4918">
        <w:t xml:space="preserve">.  Make sure that the selected morphology and the </w:t>
      </w:r>
      <w:r w:rsidR="00BB05E0">
        <w:t xml:space="preserve">syntactic </w:t>
      </w:r>
      <w:r w:rsidR="00BC4918">
        <w:t xml:space="preserve">TAG are in agreement: i.e. do not label </w:t>
      </w:r>
      <w:proofErr w:type="spellStart"/>
      <w:r w:rsidR="00BC4918" w:rsidRPr="00BB05E0">
        <w:rPr>
          <w:i/>
        </w:rPr>
        <w:t>consule</w:t>
      </w:r>
      <w:proofErr w:type="spellEnd"/>
      <w:r w:rsidR="00BC4918">
        <w:t xml:space="preserve"> AB-ABSOL and then identify the morphology as </w:t>
      </w:r>
      <w:r w:rsidR="00BB05E0">
        <w:t xml:space="preserve">the </w:t>
      </w:r>
      <w:r w:rsidR="00BC4918">
        <w:t xml:space="preserve">dative of </w:t>
      </w:r>
      <w:r w:rsidR="00BC4918" w:rsidRPr="00BB05E0">
        <w:rPr>
          <w:i/>
        </w:rPr>
        <w:t>consul</w:t>
      </w:r>
      <w:r w:rsidR="00BC4918">
        <w:t>.  (Check in both directions.)</w:t>
      </w:r>
    </w:p>
    <w:p w14:paraId="42A7535A" w14:textId="77777777" w:rsidR="002625E0" w:rsidRDefault="002625E0"/>
    <w:p w14:paraId="283570CC" w14:textId="722A68EF" w:rsidR="002625E0" w:rsidRDefault="002625E0">
      <w:r>
        <w:t xml:space="preserve">D.  </w:t>
      </w:r>
      <w:r w:rsidRPr="00F02150">
        <w:rPr>
          <w:u w:val="single"/>
        </w:rPr>
        <w:t>Names</w:t>
      </w:r>
      <w:r>
        <w:rPr>
          <w:rFonts w:ascii="Times New Roman" w:hAnsi="Times New Roman" w:cs="Times New Roman"/>
        </w:rPr>
        <w:t xml:space="preserve"> – the </w:t>
      </w:r>
      <w:proofErr w:type="spellStart"/>
      <w:r w:rsidRPr="00F02150">
        <w:rPr>
          <w:rFonts w:ascii="Times New Roman" w:hAnsi="Times New Roman" w:cs="Times New Roman"/>
          <w:i/>
        </w:rPr>
        <w:t>nomen</w:t>
      </w:r>
      <w:proofErr w:type="spellEnd"/>
      <w:r>
        <w:rPr>
          <w:rFonts w:ascii="Times New Roman" w:hAnsi="Times New Roman" w:cs="Times New Roman"/>
        </w:rPr>
        <w:t xml:space="preserve"> is typically an </w:t>
      </w:r>
      <w:r w:rsidRPr="00F02150">
        <w:rPr>
          <w:rFonts w:ascii="Times New Roman" w:hAnsi="Times New Roman" w:cs="Times New Roman"/>
          <w:b/>
        </w:rPr>
        <w:t>adjective</w:t>
      </w:r>
      <w:r>
        <w:rPr>
          <w:rFonts w:ascii="Times New Roman" w:hAnsi="Times New Roman" w:cs="Times New Roman"/>
        </w:rPr>
        <w:t xml:space="preserve">, but the </w:t>
      </w:r>
      <w:r w:rsidRPr="00F02150">
        <w:rPr>
          <w:rFonts w:ascii="Times New Roman" w:hAnsi="Times New Roman" w:cs="Times New Roman"/>
          <w:i/>
        </w:rPr>
        <w:t>praenomen</w:t>
      </w:r>
      <w:r>
        <w:rPr>
          <w:rFonts w:ascii="Times New Roman" w:hAnsi="Times New Roman" w:cs="Times New Roman"/>
        </w:rPr>
        <w:t xml:space="preserve"> </w:t>
      </w:r>
      <w:r w:rsidR="005E6AA8">
        <w:rPr>
          <w:rFonts w:ascii="Times New Roman" w:hAnsi="Times New Roman" w:cs="Times New Roman"/>
        </w:rPr>
        <w:t>is a</w:t>
      </w:r>
      <w:r>
        <w:rPr>
          <w:rFonts w:ascii="Times New Roman" w:hAnsi="Times New Roman" w:cs="Times New Roman"/>
        </w:rPr>
        <w:t xml:space="preserve"> </w:t>
      </w:r>
      <w:r w:rsidR="005E6AA8">
        <w:rPr>
          <w:rFonts w:ascii="Times New Roman" w:hAnsi="Times New Roman" w:cs="Times New Roman"/>
        </w:rPr>
        <w:t>noun</w:t>
      </w:r>
      <w:r w:rsidR="002C33B3">
        <w:rPr>
          <w:rFonts w:ascii="Times New Roman" w:hAnsi="Times New Roman" w:cs="Times New Roman"/>
        </w:rPr>
        <w:t xml:space="preserve">, as is usually the </w:t>
      </w:r>
      <w:r w:rsidR="002C33B3" w:rsidRPr="00F02150">
        <w:rPr>
          <w:rFonts w:ascii="Times New Roman" w:hAnsi="Times New Roman" w:cs="Times New Roman"/>
          <w:i/>
        </w:rPr>
        <w:t>cognomen</w:t>
      </w:r>
      <w:r w:rsidR="005E6AA8">
        <w:rPr>
          <w:rFonts w:ascii="Times New Roman" w:hAnsi="Times New Roman" w:cs="Times New Roman"/>
        </w:rPr>
        <w:t>.</w:t>
      </w:r>
      <w:r w:rsidR="002C33B3">
        <w:rPr>
          <w:rFonts w:ascii="Times New Roman" w:hAnsi="Times New Roman" w:cs="Times New Roman"/>
        </w:rPr>
        <w:t xml:space="preserve">  (Thus the </w:t>
      </w:r>
      <w:r w:rsidR="002C33B3" w:rsidRPr="002C33B3">
        <w:rPr>
          <w:rFonts w:ascii="Times New Roman" w:hAnsi="Times New Roman" w:cs="Times New Roman"/>
          <w:i/>
        </w:rPr>
        <w:t xml:space="preserve">Basilica </w:t>
      </w:r>
      <w:proofErr w:type="spellStart"/>
      <w:r w:rsidR="002C33B3" w:rsidRPr="002C33B3">
        <w:rPr>
          <w:rFonts w:ascii="Times New Roman" w:hAnsi="Times New Roman" w:cs="Times New Roman"/>
          <w:i/>
        </w:rPr>
        <w:t>I</w:t>
      </w:r>
      <w:r w:rsidR="002C33B3">
        <w:rPr>
          <w:rFonts w:ascii="Times New Roman" w:hAnsi="Times New Roman" w:cs="Times New Roman"/>
          <w:i/>
        </w:rPr>
        <w:t>ū</w:t>
      </w:r>
      <w:r w:rsidR="002C33B3" w:rsidRPr="002C33B3">
        <w:rPr>
          <w:rFonts w:ascii="Times New Roman" w:hAnsi="Times New Roman" w:cs="Times New Roman"/>
          <w:i/>
        </w:rPr>
        <w:t>lia</w:t>
      </w:r>
      <w:proofErr w:type="spellEnd"/>
      <w:r w:rsidR="002C33B3">
        <w:rPr>
          <w:rFonts w:ascii="Times New Roman" w:hAnsi="Times New Roman" w:cs="Times New Roman"/>
        </w:rPr>
        <w:t xml:space="preserve"> is the Julian Basilica, not the Basilica of Julius: i.e. </w:t>
      </w:r>
      <w:r w:rsidR="002C33B3" w:rsidRPr="002C33B3">
        <w:rPr>
          <w:rFonts w:ascii="Times New Roman" w:hAnsi="Times New Roman" w:cs="Times New Roman"/>
          <w:i/>
        </w:rPr>
        <w:t xml:space="preserve">Basilica </w:t>
      </w:r>
      <w:proofErr w:type="spellStart"/>
      <w:r w:rsidR="002C33B3" w:rsidRPr="002C33B3">
        <w:rPr>
          <w:rFonts w:ascii="Times New Roman" w:hAnsi="Times New Roman" w:cs="Times New Roman"/>
          <w:i/>
        </w:rPr>
        <w:t>I</w:t>
      </w:r>
      <w:r w:rsidR="002C33B3">
        <w:rPr>
          <w:rFonts w:ascii="Times New Roman" w:hAnsi="Times New Roman" w:cs="Times New Roman"/>
          <w:i/>
        </w:rPr>
        <w:t>ū</w:t>
      </w:r>
      <w:r w:rsidR="002C33B3" w:rsidRPr="002C33B3">
        <w:rPr>
          <w:rFonts w:ascii="Times New Roman" w:hAnsi="Times New Roman" w:cs="Times New Roman"/>
          <w:i/>
        </w:rPr>
        <w:t>lī</w:t>
      </w:r>
      <w:proofErr w:type="spellEnd"/>
      <w:r w:rsidR="002C33B3">
        <w:rPr>
          <w:rFonts w:ascii="Times New Roman" w:hAnsi="Times New Roman" w:cs="Times New Roman"/>
        </w:rPr>
        <w:t>.)</w:t>
      </w:r>
    </w:p>
    <w:p w14:paraId="45ADF788" w14:textId="77777777" w:rsidR="00BC4918" w:rsidRDefault="00BC4918"/>
    <w:p w14:paraId="3DFDEFF4" w14:textId="6F95BAC7" w:rsidR="00BC4918" w:rsidRDefault="00BC4918" w:rsidP="009857F9"/>
    <w:sectPr w:rsidR="00BC4918" w:rsidSect="001108A4">
      <w:type w:val="continuous"/>
      <w:pgSz w:w="12240" w:h="15840"/>
      <w:pgMar w:top="1440" w:right="720" w:bottom="1152"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5842F" w14:textId="77777777" w:rsidR="005A4B3B" w:rsidRDefault="005A4B3B" w:rsidP="000A5234">
      <w:r>
        <w:separator/>
      </w:r>
    </w:p>
  </w:endnote>
  <w:endnote w:type="continuationSeparator" w:id="0">
    <w:p w14:paraId="2FB04C15" w14:textId="77777777" w:rsidR="005A4B3B" w:rsidRDefault="005A4B3B" w:rsidP="000A5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rajan Pro">
    <w:panose1 w:val="02020502050506020301"/>
    <w:charset w:val="00"/>
    <w:family w:val="auto"/>
    <w:pitch w:val="variable"/>
    <w:sig w:usb0="00000007" w:usb1="00000000" w:usb2="00000000" w:usb3="00000000" w:csb0="00000093" w:csb1="00000000"/>
  </w:font>
  <w:font w:name="Palatino">
    <w:panose1 w:val="000000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D88DC" w14:textId="77777777" w:rsidR="006E605E" w:rsidRDefault="006E605E" w:rsidP="005302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98FBA9" w14:textId="77777777" w:rsidR="006E605E" w:rsidRDefault="006E605E" w:rsidP="00586E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82F6D" w14:textId="77777777" w:rsidR="006E605E" w:rsidRDefault="006E605E" w:rsidP="005302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09C3">
      <w:rPr>
        <w:rStyle w:val="PageNumber"/>
        <w:noProof/>
      </w:rPr>
      <w:t>2</w:t>
    </w:r>
    <w:r>
      <w:rPr>
        <w:rStyle w:val="PageNumber"/>
      </w:rPr>
      <w:fldChar w:fldCharType="end"/>
    </w:r>
  </w:p>
  <w:p w14:paraId="3658358F" w14:textId="77777777" w:rsidR="006E605E" w:rsidRDefault="006E605E" w:rsidP="006E605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527B9" w14:textId="77777777" w:rsidR="00586E78" w:rsidRDefault="00586E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D7B1FE" w14:textId="77777777" w:rsidR="005A4B3B" w:rsidRDefault="005A4B3B" w:rsidP="000A5234">
      <w:r>
        <w:separator/>
      </w:r>
    </w:p>
  </w:footnote>
  <w:footnote w:type="continuationSeparator" w:id="0">
    <w:p w14:paraId="64D1487F" w14:textId="77777777" w:rsidR="005A4B3B" w:rsidRDefault="005A4B3B" w:rsidP="000A5234">
      <w:r>
        <w:continuationSeparator/>
      </w:r>
    </w:p>
  </w:footnote>
  <w:footnote w:id="1">
    <w:p w14:paraId="4FE79A36" w14:textId="7F7C506E" w:rsidR="002C33B3" w:rsidRPr="00602751" w:rsidRDefault="002C33B3">
      <w:pPr>
        <w:pStyle w:val="FootnoteText"/>
        <w:rPr>
          <w:rFonts w:ascii="Times New Roman" w:hAnsi="Times New Roman" w:cs="Times New Roman"/>
          <w:sz w:val="20"/>
          <w:szCs w:val="20"/>
        </w:rPr>
      </w:pPr>
      <w:r w:rsidRPr="00602751">
        <w:rPr>
          <w:rStyle w:val="FootnoteReference"/>
          <w:rFonts w:ascii="Times New Roman" w:hAnsi="Times New Roman" w:cs="Times New Roman"/>
          <w:sz w:val="20"/>
          <w:szCs w:val="20"/>
        </w:rPr>
        <w:footnoteRef/>
      </w:r>
      <w:r w:rsidRPr="00602751">
        <w:rPr>
          <w:rFonts w:ascii="Times New Roman" w:hAnsi="Times New Roman" w:cs="Times New Roman"/>
          <w:sz w:val="20"/>
          <w:szCs w:val="20"/>
        </w:rPr>
        <w:t xml:space="preserve"> Pronouns functioning adjectivally are also labeled with the ATR tag: e.g. </w:t>
      </w:r>
      <w:proofErr w:type="spellStart"/>
      <w:r w:rsidRPr="00602751">
        <w:rPr>
          <w:rFonts w:ascii="Times New Roman" w:hAnsi="Times New Roman" w:cs="Times New Roman"/>
          <w:sz w:val="20"/>
          <w:szCs w:val="20"/>
        </w:rPr>
        <w:t>eō</w:t>
      </w:r>
      <w:proofErr w:type="spellEnd"/>
      <w:r w:rsidRPr="00602751">
        <w:rPr>
          <w:rFonts w:ascii="Times New Roman" w:hAnsi="Times New Roman" w:cs="Times New Roman"/>
          <w:sz w:val="20"/>
          <w:szCs w:val="20"/>
        </w:rPr>
        <w:t xml:space="preserve"> </w:t>
      </w:r>
      <w:proofErr w:type="spellStart"/>
      <w:r w:rsidRPr="00602751">
        <w:rPr>
          <w:rFonts w:ascii="Times New Roman" w:hAnsi="Times New Roman" w:cs="Times New Roman"/>
          <w:sz w:val="20"/>
          <w:szCs w:val="20"/>
        </w:rPr>
        <w:t>diē</w:t>
      </w:r>
      <w:proofErr w:type="spellEnd"/>
      <w:r w:rsidRPr="00602751">
        <w:rPr>
          <w:rFonts w:ascii="Times New Roman" w:hAnsi="Times New Roman" w:cs="Times New Roman"/>
          <w:sz w:val="20"/>
          <w:szCs w:val="20"/>
        </w:rPr>
        <w:t>.</w:t>
      </w:r>
    </w:p>
  </w:footnote>
  <w:footnote w:id="2">
    <w:p w14:paraId="4E32DDE2" w14:textId="7A2A5F46" w:rsidR="002C33B3" w:rsidRPr="00602751" w:rsidRDefault="002C33B3">
      <w:pPr>
        <w:pStyle w:val="FootnoteText"/>
        <w:rPr>
          <w:rFonts w:ascii="Times New Roman" w:hAnsi="Times New Roman" w:cs="Times New Roman"/>
          <w:sz w:val="20"/>
          <w:szCs w:val="20"/>
        </w:rPr>
      </w:pPr>
      <w:r w:rsidRPr="00602751">
        <w:rPr>
          <w:rStyle w:val="FootnoteReference"/>
          <w:rFonts w:ascii="Times New Roman" w:hAnsi="Times New Roman" w:cs="Times New Roman"/>
          <w:sz w:val="20"/>
          <w:szCs w:val="20"/>
        </w:rPr>
        <w:footnoteRef/>
      </w:r>
      <w:r w:rsidRPr="00602751">
        <w:rPr>
          <w:rFonts w:ascii="Times New Roman" w:hAnsi="Times New Roman" w:cs="Times New Roman"/>
          <w:sz w:val="20"/>
          <w:szCs w:val="20"/>
        </w:rPr>
        <w:t xml:space="preserve"> A result clause, for example, would be labeled on the verb under the “</w:t>
      </w:r>
      <w:proofErr w:type="spellStart"/>
      <w:r w:rsidRPr="00602751">
        <w:rPr>
          <w:rFonts w:ascii="Times New Roman" w:hAnsi="Times New Roman" w:cs="Times New Roman"/>
          <w:sz w:val="20"/>
          <w:szCs w:val="20"/>
        </w:rPr>
        <w:t>ut</w:t>
      </w:r>
      <w:proofErr w:type="spellEnd"/>
      <w:r w:rsidRPr="00602751">
        <w:rPr>
          <w:rFonts w:ascii="Times New Roman" w:hAnsi="Times New Roman" w:cs="Times New Roman"/>
          <w:sz w:val="20"/>
          <w:szCs w:val="20"/>
        </w:rPr>
        <w:t>”, not on the “</w:t>
      </w:r>
      <w:proofErr w:type="spellStart"/>
      <w:r w:rsidRPr="00602751">
        <w:rPr>
          <w:rFonts w:ascii="Times New Roman" w:hAnsi="Times New Roman" w:cs="Times New Roman"/>
          <w:sz w:val="20"/>
          <w:szCs w:val="20"/>
        </w:rPr>
        <w:t>ut</w:t>
      </w:r>
      <w:proofErr w:type="spellEnd"/>
      <w:r w:rsidRPr="00602751">
        <w:rPr>
          <w:rFonts w:ascii="Times New Roman" w:hAnsi="Times New Roman" w:cs="Times New Roman"/>
          <w:sz w:val="20"/>
          <w:szCs w:val="20"/>
        </w:rPr>
        <w:t>” itself.</w:t>
      </w:r>
    </w:p>
  </w:footnote>
  <w:footnote w:id="3">
    <w:p w14:paraId="194B84AC" w14:textId="16508500" w:rsidR="002C33B3" w:rsidRPr="001108A4" w:rsidRDefault="002C33B3">
      <w:pPr>
        <w:pStyle w:val="FootnoteText"/>
        <w:rPr>
          <w:rFonts w:ascii="Times New Roman" w:hAnsi="Times New Roman" w:cs="Times New Roman"/>
          <w:sz w:val="20"/>
          <w:szCs w:val="20"/>
        </w:rPr>
      </w:pPr>
      <w:r w:rsidRPr="00285C33">
        <w:rPr>
          <w:rStyle w:val="FootnoteReference"/>
          <w:rFonts w:ascii="Times New Roman" w:hAnsi="Times New Roman" w:cs="Times New Roman"/>
          <w:sz w:val="20"/>
          <w:szCs w:val="20"/>
        </w:rPr>
        <w:footnoteRef/>
      </w:r>
      <w:r w:rsidRPr="00285C33">
        <w:rPr>
          <w:rFonts w:ascii="Times New Roman" w:hAnsi="Times New Roman" w:cs="Times New Roman"/>
          <w:sz w:val="20"/>
          <w:szCs w:val="20"/>
        </w:rPr>
        <w:t xml:space="preserve"> For forms using productive case usages like “</w:t>
      </w:r>
      <w:proofErr w:type="spellStart"/>
      <w:r w:rsidRPr="00285C33">
        <w:rPr>
          <w:rFonts w:ascii="Times New Roman" w:hAnsi="Times New Roman" w:cs="Times New Roman"/>
          <w:sz w:val="20"/>
          <w:szCs w:val="20"/>
        </w:rPr>
        <w:t>multo</w:t>
      </w:r>
      <w:proofErr w:type="spellEnd"/>
      <w:r w:rsidRPr="00285C33">
        <w:rPr>
          <w:rFonts w:ascii="Times New Roman" w:hAnsi="Times New Roman" w:cs="Times New Roman"/>
          <w:sz w:val="20"/>
          <w:szCs w:val="20"/>
        </w:rPr>
        <w:t>” (ablative of the degree of difference) and “</w:t>
      </w:r>
      <w:proofErr w:type="spellStart"/>
      <w:r w:rsidRPr="00285C33">
        <w:rPr>
          <w:rFonts w:ascii="Times New Roman" w:hAnsi="Times New Roman" w:cs="Times New Roman"/>
          <w:sz w:val="20"/>
          <w:szCs w:val="20"/>
        </w:rPr>
        <w:t>multum</w:t>
      </w:r>
      <w:proofErr w:type="spellEnd"/>
      <w:r w:rsidRPr="00285C33">
        <w:rPr>
          <w:rFonts w:ascii="Times New Roman" w:hAnsi="Times New Roman" w:cs="Times New Roman"/>
          <w:sz w:val="20"/>
          <w:szCs w:val="20"/>
        </w:rPr>
        <w:t>” (adverbial accusative), use the appropriate case usage tag.  A productive case usage is a case form that can be normally produced f</w:t>
      </w:r>
      <w:r w:rsidRPr="00736BE5">
        <w:rPr>
          <w:rFonts w:ascii="Times New Roman" w:hAnsi="Times New Roman" w:cs="Times New Roman"/>
          <w:sz w:val="20"/>
          <w:szCs w:val="20"/>
        </w:rPr>
        <w:t xml:space="preserve">rom a word in common usage.  </w:t>
      </w:r>
      <w:proofErr w:type="spellStart"/>
      <w:r w:rsidRPr="001108A4">
        <w:rPr>
          <w:rFonts w:ascii="Times New Roman" w:hAnsi="Times New Roman" w:cs="Times New Roman"/>
          <w:i/>
          <w:sz w:val="20"/>
          <w:szCs w:val="20"/>
        </w:rPr>
        <w:t>Multus</w:t>
      </w:r>
      <w:proofErr w:type="spellEnd"/>
      <w:r w:rsidRPr="001108A4">
        <w:rPr>
          <w:rFonts w:ascii="Times New Roman" w:hAnsi="Times New Roman" w:cs="Times New Roman"/>
          <w:i/>
          <w:sz w:val="20"/>
          <w:szCs w:val="20"/>
        </w:rPr>
        <w:t>, -a, -um</w:t>
      </w:r>
      <w:r w:rsidRPr="001108A4">
        <w:rPr>
          <w:rFonts w:ascii="Times New Roman" w:hAnsi="Times New Roman" w:cs="Times New Roman"/>
          <w:sz w:val="20"/>
          <w:szCs w:val="20"/>
        </w:rPr>
        <w:t xml:space="preserve"> normally produces both </w:t>
      </w:r>
      <w:proofErr w:type="spellStart"/>
      <w:r w:rsidRPr="001108A4">
        <w:rPr>
          <w:rFonts w:ascii="Times New Roman" w:hAnsi="Times New Roman" w:cs="Times New Roman"/>
          <w:i/>
          <w:sz w:val="20"/>
          <w:szCs w:val="20"/>
        </w:rPr>
        <w:t>multo</w:t>
      </w:r>
      <w:proofErr w:type="spellEnd"/>
      <w:r w:rsidRPr="001108A4">
        <w:rPr>
          <w:rFonts w:ascii="Times New Roman" w:hAnsi="Times New Roman" w:cs="Times New Roman"/>
          <w:sz w:val="20"/>
          <w:szCs w:val="20"/>
        </w:rPr>
        <w:t xml:space="preserve"> and </w:t>
      </w:r>
      <w:proofErr w:type="spellStart"/>
      <w:r w:rsidRPr="001108A4">
        <w:rPr>
          <w:rFonts w:ascii="Times New Roman" w:hAnsi="Times New Roman" w:cs="Times New Roman"/>
          <w:i/>
          <w:sz w:val="20"/>
          <w:szCs w:val="20"/>
        </w:rPr>
        <w:t>multum</w:t>
      </w:r>
      <w:proofErr w:type="spellEnd"/>
      <w:r w:rsidRPr="001108A4">
        <w:rPr>
          <w:rFonts w:ascii="Times New Roman" w:hAnsi="Times New Roman" w:cs="Times New Roman"/>
          <w:sz w:val="20"/>
          <w:szCs w:val="20"/>
        </w:rPr>
        <w:t xml:space="preserve"> as part of its declension.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1495B" w14:textId="77777777" w:rsidR="00586E78" w:rsidRDefault="00586E7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7A49C" w14:textId="67D8D706" w:rsidR="002C33B3" w:rsidRPr="000A5234" w:rsidRDefault="002C33B3" w:rsidP="000A5234">
    <w:pPr>
      <w:tabs>
        <w:tab w:val="right" w:pos="10800"/>
      </w:tabs>
      <w:rPr>
        <w:rFonts w:ascii="Times New Roman" w:hAnsi="Times New Roman"/>
        <w:sz w:val="22"/>
        <w:szCs w:val="2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18B99" w14:textId="77777777" w:rsidR="006E605E" w:rsidRPr="00DA5C07" w:rsidRDefault="006E605E" w:rsidP="006E605E">
    <w:pPr>
      <w:tabs>
        <w:tab w:val="right" w:pos="10800"/>
      </w:tabs>
      <w:rPr>
        <w:rFonts w:ascii="Times New Roman" w:hAnsi="Times New Roman"/>
      </w:rPr>
    </w:pPr>
    <w:proofErr w:type="spellStart"/>
    <w:r>
      <w:rPr>
        <w:rFonts w:ascii="Trajan Pro" w:hAnsi="Trajan Pro"/>
      </w:rPr>
      <w:t>Treebanking</w:t>
    </w:r>
    <w:proofErr w:type="spellEnd"/>
    <w:r>
      <w:rPr>
        <w:rFonts w:ascii="Trajan Pro" w:hAnsi="Trajan Pro"/>
      </w:rPr>
      <w:t xml:space="preserve"> Instructions</w:t>
    </w:r>
    <w:r w:rsidRPr="00BC0173">
      <w:rPr>
        <w:rFonts w:ascii="Palatino" w:hAnsi="Palatino"/>
      </w:rPr>
      <w:tab/>
    </w:r>
    <w:r w:rsidRPr="00DA5C07">
      <w:rPr>
        <w:rFonts w:ascii="Times New Roman" w:hAnsi="Times New Roman"/>
      </w:rPr>
      <w:t>Magister: J. Matthew Harrington Ph.D.</w:t>
    </w:r>
  </w:p>
  <w:p w14:paraId="637174B5" w14:textId="2462A8C1" w:rsidR="006E605E" w:rsidRPr="006E605E" w:rsidRDefault="006E605E" w:rsidP="006E605E">
    <w:pPr>
      <w:tabs>
        <w:tab w:val="right" w:pos="10800"/>
      </w:tabs>
      <w:rPr>
        <w:rFonts w:ascii="Times New Roman" w:hAnsi="Times New Roman"/>
        <w:sz w:val="22"/>
        <w:szCs w:val="22"/>
      </w:rPr>
    </w:pPr>
    <w:r w:rsidRPr="00DA5C07">
      <w:rPr>
        <w:rFonts w:ascii="Times New Roman" w:hAnsi="Times New Roman"/>
        <w:sz w:val="22"/>
        <w:szCs w:val="22"/>
      </w:rPr>
      <w:tab/>
      <w:t xml:space="preserve">Classis </w:t>
    </w:r>
    <w:proofErr w:type="spellStart"/>
    <w:r w:rsidRPr="00DA5C07">
      <w:rPr>
        <w:rFonts w:ascii="Times New Roman" w:hAnsi="Times New Roman"/>
        <w:sz w:val="22"/>
        <w:szCs w:val="22"/>
      </w:rPr>
      <w:t>Latīna</w:t>
    </w:r>
    <w:proofErr w:type="spellEnd"/>
    <w:r w:rsidRPr="00DA5C07">
      <w:rPr>
        <w:rFonts w:ascii="Times New Roman" w:hAnsi="Times New Roman"/>
        <w:sz w:val="22"/>
        <w:szCs w:val="22"/>
      </w:rPr>
      <w:t xml:space="preserve"> </w:t>
    </w:r>
    <w:r w:rsidR="00586E78">
      <w:t xml:space="preserve">III </w:t>
    </w:r>
    <w:proofErr w:type="spellStart"/>
    <w:r w:rsidR="00586E78">
      <w:t>Vēre</w:t>
    </w:r>
    <w:proofErr w:type="spellEnd"/>
    <w:r w:rsidR="00586E78">
      <w:t xml:space="preserve"> </w:t>
    </w:r>
    <w:r w:rsidRPr="00DA5C07">
      <w:rPr>
        <w:rFonts w:ascii="Times New Roman" w:hAnsi="Times New Roman"/>
        <w:sz w:val="22"/>
        <w:szCs w:val="22"/>
      </w:rPr>
      <w:t>MMXV</w:t>
    </w:r>
    <w:r w:rsidR="00586E78">
      <w:rPr>
        <w:rFonts w:ascii="Times New Roman" w:hAnsi="Times New Roman"/>
        <w:sz w:val="22"/>
        <w:szCs w:val="22"/>
      </w:rPr>
      <w:t>I</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rington, James Matthew">
    <w15:presenceInfo w15:providerId="None" w15:userId="Harrington, James 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460"/>
    <w:rsid w:val="000A5234"/>
    <w:rsid w:val="000B6CC8"/>
    <w:rsid w:val="000C631D"/>
    <w:rsid w:val="000D6FA0"/>
    <w:rsid w:val="000E6552"/>
    <w:rsid w:val="001074F0"/>
    <w:rsid w:val="001108A4"/>
    <w:rsid w:val="00155B51"/>
    <w:rsid w:val="001C62E6"/>
    <w:rsid w:val="001E6035"/>
    <w:rsid w:val="002039CA"/>
    <w:rsid w:val="00256C3C"/>
    <w:rsid w:val="002625E0"/>
    <w:rsid w:val="0027252F"/>
    <w:rsid w:val="00285C33"/>
    <w:rsid w:val="002C33B3"/>
    <w:rsid w:val="002E70BE"/>
    <w:rsid w:val="002F4788"/>
    <w:rsid w:val="00310D2C"/>
    <w:rsid w:val="00317680"/>
    <w:rsid w:val="00351F25"/>
    <w:rsid w:val="0036346D"/>
    <w:rsid w:val="0039492D"/>
    <w:rsid w:val="003E3BFF"/>
    <w:rsid w:val="003E5087"/>
    <w:rsid w:val="00404E23"/>
    <w:rsid w:val="00472E72"/>
    <w:rsid w:val="0047587A"/>
    <w:rsid w:val="0050741E"/>
    <w:rsid w:val="00524C34"/>
    <w:rsid w:val="00565E92"/>
    <w:rsid w:val="00586E78"/>
    <w:rsid w:val="005971E0"/>
    <w:rsid w:val="005A4B3B"/>
    <w:rsid w:val="005B0113"/>
    <w:rsid w:val="005C5A93"/>
    <w:rsid w:val="005E5664"/>
    <w:rsid w:val="005E6AA8"/>
    <w:rsid w:val="00602751"/>
    <w:rsid w:val="006132F6"/>
    <w:rsid w:val="006175ED"/>
    <w:rsid w:val="00621780"/>
    <w:rsid w:val="006774D1"/>
    <w:rsid w:val="0069102F"/>
    <w:rsid w:val="00691751"/>
    <w:rsid w:val="006E605E"/>
    <w:rsid w:val="00736BE5"/>
    <w:rsid w:val="00742A3E"/>
    <w:rsid w:val="0076477E"/>
    <w:rsid w:val="007737C4"/>
    <w:rsid w:val="007E53D1"/>
    <w:rsid w:val="007F701D"/>
    <w:rsid w:val="00806572"/>
    <w:rsid w:val="00815C91"/>
    <w:rsid w:val="00817FA4"/>
    <w:rsid w:val="00821B27"/>
    <w:rsid w:val="008B4627"/>
    <w:rsid w:val="009108F0"/>
    <w:rsid w:val="0093209B"/>
    <w:rsid w:val="009541BC"/>
    <w:rsid w:val="009857F9"/>
    <w:rsid w:val="009D1F27"/>
    <w:rsid w:val="009E0641"/>
    <w:rsid w:val="00A1546B"/>
    <w:rsid w:val="00A229BB"/>
    <w:rsid w:val="00A309C3"/>
    <w:rsid w:val="00A53A3F"/>
    <w:rsid w:val="00AD2D93"/>
    <w:rsid w:val="00B33090"/>
    <w:rsid w:val="00B82678"/>
    <w:rsid w:val="00BA1E7D"/>
    <w:rsid w:val="00BB05E0"/>
    <w:rsid w:val="00BC4918"/>
    <w:rsid w:val="00C02A83"/>
    <w:rsid w:val="00C10A21"/>
    <w:rsid w:val="00C631C5"/>
    <w:rsid w:val="00C66460"/>
    <w:rsid w:val="00C74728"/>
    <w:rsid w:val="00C8670B"/>
    <w:rsid w:val="00CC184D"/>
    <w:rsid w:val="00CC3430"/>
    <w:rsid w:val="00CF0056"/>
    <w:rsid w:val="00D052FB"/>
    <w:rsid w:val="00D40A27"/>
    <w:rsid w:val="00D6594C"/>
    <w:rsid w:val="00DE1014"/>
    <w:rsid w:val="00E02B6C"/>
    <w:rsid w:val="00E16410"/>
    <w:rsid w:val="00E94E5B"/>
    <w:rsid w:val="00EB262E"/>
    <w:rsid w:val="00F02150"/>
    <w:rsid w:val="00F02521"/>
    <w:rsid w:val="00F86A7B"/>
    <w:rsid w:val="00F942C2"/>
    <w:rsid w:val="00FA0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8EBC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627"/>
    <w:pPr>
      <w:ind w:left="720"/>
      <w:contextualSpacing/>
    </w:pPr>
  </w:style>
  <w:style w:type="paragraph" w:styleId="Header">
    <w:name w:val="header"/>
    <w:basedOn w:val="Normal"/>
    <w:link w:val="HeaderChar"/>
    <w:uiPriority w:val="99"/>
    <w:unhideWhenUsed/>
    <w:rsid w:val="000A5234"/>
    <w:pPr>
      <w:tabs>
        <w:tab w:val="center" w:pos="4320"/>
        <w:tab w:val="right" w:pos="8640"/>
      </w:tabs>
    </w:pPr>
  </w:style>
  <w:style w:type="character" w:customStyle="1" w:styleId="HeaderChar">
    <w:name w:val="Header Char"/>
    <w:basedOn w:val="DefaultParagraphFont"/>
    <w:link w:val="Header"/>
    <w:uiPriority w:val="99"/>
    <w:rsid w:val="000A5234"/>
  </w:style>
  <w:style w:type="paragraph" w:styleId="Footer">
    <w:name w:val="footer"/>
    <w:basedOn w:val="Normal"/>
    <w:link w:val="FooterChar"/>
    <w:uiPriority w:val="99"/>
    <w:unhideWhenUsed/>
    <w:rsid w:val="000A5234"/>
    <w:pPr>
      <w:tabs>
        <w:tab w:val="center" w:pos="4320"/>
        <w:tab w:val="right" w:pos="8640"/>
      </w:tabs>
    </w:pPr>
  </w:style>
  <w:style w:type="character" w:customStyle="1" w:styleId="FooterChar">
    <w:name w:val="Footer Char"/>
    <w:basedOn w:val="DefaultParagraphFont"/>
    <w:link w:val="Footer"/>
    <w:uiPriority w:val="99"/>
    <w:rsid w:val="000A5234"/>
  </w:style>
  <w:style w:type="paragraph" w:styleId="FootnoteText">
    <w:name w:val="footnote text"/>
    <w:basedOn w:val="Normal"/>
    <w:link w:val="FootnoteTextChar"/>
    <w:uiPriority w:val="99"/>
    <w:unhideWhenUsed/>
    <w:rsid w:val="00F942C2"/>
  </w:style>
  <w:style w:type="character" w:customStyle="1" w:styleId="FootnoteTextChar">
    <w:name w:val="Footnote Text Char"/>
    <w:basedOn w:val="DefaultParagraphFont"/>
    <w:link w:val="FootnoteText"/>
    <w:uiPriority w:val="99"/>
    <w:rsid w:val="00F942C2"/>
  </w:style>
  <w:style w:type="character" w:styleId="FootnoteReference">
    <w:name w:val="footnote reference"/>
    <w:basedOn w:val="DefaultParagraphFont"/>
    <w:uiPriority w:val="99"/>
    <w:unhideWhenUsed/>
    <w:rsid w:val="00F942C2"/>
    <w:rPr>
      <w:vertAlign w:val="superscript"/>
    </w:rPr>
  </w:style>
  <w:style w:type="paragraph" w:styleId="BalloonText">
    <w:name w:val="Balloon Text"/>
    <w:basedOn w:val="Normal"/>
    <w:link w:val="BalloonTextChar"/>
    <w:uiPriority w:val="99"/>
    <w:semiHidden/>
    <w:unhideWhenUsed/>
    <w:rsid w:val="00A229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9BB"/>
    <w:rPr>
      <w:rFonts w:ascii="Lucida Grande" w:hAnsi="Lucida Grande" w:cs="Lucida Grande"/>
      <w:sz w:val="18"/>
      <w:szCs w:val="18"/>
    </w:rPr>
  </w:style>
  <w:style w:type="character" w:styleId="CommentReference">
    <w:name w:val="annotation reference"/>
    <w:basedOn w:val="DefaultParagraphFont"/>
    <w:uiPriority w:val="99"/>
    <w:semiHidden/>
    <w:unhideWhenUsed/>
    <w:rsid w:val="00C02A83"/>
    <w:rPr>
      <w:sz w:val="18"/>
      <w:szCs w:val="18"/>
    </w:rPr>
  </w:style>
  <w:style w:type="paragraph" w:styleId="CommentText">
    <w:name w:val="annotation text"/>
    <w:basedOn w:val="Normal"/>
    <w:link w:val="CommentTextChar"/>
    <w:uiPriority w:val="99"/>
    <w:semiHidden/>
    <w:unhideWhenUsed/>
    <w:rsid w:val="00C02A83"/>
  </w:style>
  <w:style w:type="character" w:customStyle="1" w:styleId="CommentTextChar">
    <w:name w:val="Comment Text Char"/>
    <w:basedOn w:val="DefaultParagraphFont"/>
    <w:link w:val="CommentText"/>
    <w:uiPriority w:val="99"/>
    <w:semiHidden/>
    <w:rsid w:val="00C02A83"/>
  </w:style>
  <w:style w:type="paragraph" w:styleId="CommentSubject">
    <w:name w:val="annotation subject"/>
    <w:basedOn w:val="CommentText"/>
    <w:next w:val="CommentText"/>
    <w:link w:val="CommentSubjectChar"/>
    <w:uiPriority w:val="99"/>
    <w:semiHidden/>
    <w:unhideWhenUsed/>
    <w:rsid w:val="00C02A83"/>
    <w:rPr>
      <w:b/>
      <w:bCs/>
      <w:sz w:val="20"/>
      <w:szCs w:val="20"/>
    </w:rPr>
  </w:style>
  <w:style w:type="character" w:customStyle="1" w:styleId="CommentSubjectChar">
    <w:name w:val="Comment Subject Char"/>
    <w:basedOn w:val="CommentTextChar"/>
    <w:link w:val="CommentSubject"/>
    <w:uiPriority w:val="99"/>
    <w:semiHidden/>
    <w:rsid w:val="00C02A83"/>
    <w:rPr>
      <w:b/>
      <w:bCs/>
      <w:sz w:val="20"/>
      <w:szCs w:val="20"/>
    </w:rPr>
  </w:style>
  <w:style w:type="character" w:styleId="PageNumber">
    <w:name w:val="page number"/>
    <w:basedOn w:val="DefaultParagraphFont"/>
    <w:uiPriority w:val="99"/>
    <w:semiHidden/>
    <w:unhideWhenUsed/>
    <w:rsid w:val="006E6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1582</Words>
  <Characters>9021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jmharrington</dc:creator>
  <cp:keywords/>
  <dc:description/>
  <cp:lastModifiedBy>Harrington, James Matthew</cp:lastModifiedBy>
  <cp:revision>4</cp:revision>
  <dcterms:created xsi:type="dcterms:W3CDTF">2016-03-05T22:30:00Z</dcterms:created>
  <dcterms:modified xsi:type="dcterms:W3CDTF">2016-03-06T02:53:00Z</dcterms:modified>
</cp:coreProperties>
</file>